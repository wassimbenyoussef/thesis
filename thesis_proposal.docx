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FEF" w:rsidRDefault="00483782" w:rsidP="00785021">
      <w:pPr>
        <w:jc w:val="center"/>
        <w:rPr>
          <w:rFonts w:ascii="Times New Roman"/>
          <w:sz w:val="44"/>
          <w:szCs w:val="44"/>
          <w:lang w:val="en-US"/>
        </w:rPr>
      </w:pPr>
      <w:r w:rsidRPr="00483782">
        <w:rPr>
          <w:rFonts w:ascii="Times New Roman"/>
          <w:sz w:val="44"/>
          <w:szCs w:val="44"/>
          <w:lang w:val="en-US"/>
        </w:rPr>
        <w:t>Prediction o</w:t>
      </w:r>
      <w:r w:rsidR="00785021">
        <w:rPr>
          <w:rFonts w:ascii="Times New Roman"/>
          <w:sz w:val="44"/>
          <w:szCs w:val="44"/>
          <w:lang w:val="en-US"/>
        </w:rPr>
        <w:t>f Salary from job ads</w:t>
      </w:r>
    </w:p>
    <w:p w:rsidR="00483782" w:rsidRPr="00865822" w:rsidRDefault="00483782">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Introduction</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The aim of this project is to find a way to p</w:t>
      </w:r>
      <w:r w:rsidR="00785021">
        <w:rPr>
          <w:rFonts w:ascii="Times New Roman"/>
          <w:color w:val="000000" w:themeColor="text1"/>
          <w:sz w:val="24"/>
          <w:szCs w:val="24"/>
          <w:lang w:val="en-US"/>
        </w:rPr>
        <w:t>redict the salary of jobs</w:t>
      </w:r>
      <w:r w:rsidR="008D27DA">
        <w:rPr>
          <w:rFonts w:ascii="Times New Roman"/>
          <w:color w:val="000000" w:themeColor="text1"/>
          <w:sz w:val="24"/>
          <w:szCs w:val="24"/>
          <w:lang w:val="en-US"/>
        </w:rPr>
        <w:t xml:space="preserve"> in </w:t>
      </w:r>
      <w:r w:rsidR="00C75017">
        <w:rPr>
          <w:rFonts w:ascii="Times New Roman"/>
          <w:color w:val="000000" w:themeColor="text1"/>
          <w:sz w:val="24"/>
          <w:szCs w:val="24"/>
          <w:lang w:val="en-US"/>
        </w:rPr>
        <w:t xml:space="preserve">the </w:t>
      </w:r>
      <w:r w:rsidR="008D27DA" w:rsidRPr="00C75017">
        <w:rPr>
          <w:rFonts w:ascii="Times New Roman"/>
          <w:noProof/>
          <w:color w:val="000000" w:themeColor="text1"/>
          <w:sz w:val="24"/>
          <w:szCs w:val="24"/>
          <w:lang w:val="en-US"/>
        </w:rPr>
        <w:t>UK</w:t>
      </w:r>
      <w:r w:rsidR="00785021">
        <w:rPr>
          <w:rFonts w:ascii="Times New Roman"/>
          <w:color w:val="000000" w:themeColor="text1"/>
          <w:sz w:val="24"/>
          <w:szCs w:val="24"/>
          <w:lang w:val="en-US"/>
        </w:rPr>
        <w:t xml:space="preserve"> based on job ads. The idea is to use</w:t>
      </w:r>
      <w:r w:rsidR="00CC7CE9">
        <w:rPr>
          <w:rFonts w:ascii="Times New Roman"/>
          <w:color w:val="000000" w:themeColor="text1"/>
          <w:sz w:val="24"/>
          <w:szCs w:val="24"/>
          <w:lang w:val="en-US"/>
        </w:rPr>
        <w:t xml:space="preserve"> description</w:t>
      </w:r>
      <w:r w:rsidR="00785021">
        <w:rPr>
          <w:rFonts w:ascii="Times New Roman"/>
          <w:color w:val="000000" w:themeColor="text1"/>
          <w:sz w:val="24"/>
          <w:szCs w:val="24"/>
          <w:lang w:val="en-US"/>
        </w:rPr>
        <w:t>s provided in job ads</w:t>
      </w:r>
      <w:r w:rsidR="00932EAF">
        <w:rPr>
          <w:rFonts w:ascii="Times New Roman"/>
          <w:color w:val="000000" w:themeColor="text1"/>
          <w:sz w:val="24"/>
          <w:szCs w:val="24"/>
          <w:lang w:val="en-US"/>
        </w:rPr>
        <w:t xml:space="preserve"> (</w:t>
      </w:r>
      <w:r w:rsidR="00932EAF">
        <w:rPr>
          <w:rFonts w:ascii="Times New Roman"/>
          <w:sz w:val="24"/>
          <w:szCs w:val="24"/>
          <w:lang w:val="en-US"/>
        </w:rPr>
        <w:t xml:space="preserve">with features like “title”, “skills” </w:t>
      </w:r>
      <w:r w:rsidR="001D3788">
        <w:rPr>
          <w:rFonts w:ascii="Times New Roman"/>
          <w:sz w:val="24"/>
          <w:szCs w:val="24"/>
          <w:lang w:val="en-US"/>
        </w:rPr>
        <w:t>...</w:t>
      </w:r>
      <w:r w:rsidR="00785021">
        <w:rPr>
          <w:rFonts w:ascii="Times New Roman"/>
          <w:color w:val="000000" w:themeColor="text1"/>
          <w:sz w:val="24"/>
          <w:szCs w:val="24"/>
          <w:lang w:val="en-US"/>
        </w:rPr>
        <w:t>) to predict the salary</w:t>
      </w:r>
      <w:r>
        <w:rPr>
          <w:rFonts w:ascii="Times New Roman"/>
          <w:color w:val="000000" w:themeColor="text1"/>
          <w:sz w:val="24"/>
          <w:szCs w:val="24"/>
          <w:lang w:val="en-US"/>
        </w:rPr>
        <w:t>.</w:t>
      </w:r>
      <w:r w:rsidR="00932EAF">
        <w:rPr>
          <w:rFonts w:ascii="Times New Roman"/>
          <w:color w:val="000000" w:themeColor="text1"/>
          <w:sz w:val="24"/>
          <w:szCs w:val="24"/>
          <w:lang w:val="en-US"/>
        </w:rPr>
        <w:t xml:space="preserve"> The job offer descriptions</w:t>
      </w:r>
      <w:r w:rsidR="00DC73CE">
        <w:rPr>
          <w:rFonts w:ascii="Times New Roman"/>
          <w:color w:val="000000" w:themeColor="text1"/>
          <w:sz w:val="24"/>
          <w:szCs w:val="24"/>
          <w:lang w:val="en-US"/>
        </w:rPr>
        <w:t xml:space="preserve"> dataset was built from </w:t>
      </w:r>
      <w:r w:rsidR="00E7292C">
        <w:rPr>
          <w:rFonts w:ascii="Times New Roman"/>
          <w:color w:val="000000" w:themeColor="text1"/>
          <w:sz w:val="24"/>
          <w:szCs w:val="24"/>
          <w:lang w:val="en-US"/>
        </w:rPr>
        <w:t>job a</w:t>
      </w:r>
      <w:r w:rsidR="00932EAF">
        <w:rPr>
          <w:rFonts w:ascii="Times New Roman"/>
          <w:color w:val="000000" w:themeColor="text1"/>
          <w:sz w:val="24"/>
          <w:szCs w:val="24"/>
          <w:lang w:val="en-US"/>
        </w:rPr>
        <w:t>ds</w:t>
      </w:r>
      <w:r w:rsidR="00DC73CE">
        <w:rPr>
          <w:rFonts w:ascii="Times New Roman"/>
          <w:color w:val="000000" w:themeColor="text1"/>
          <w:sz w:val="24"/>
          <w:szCs w:val="24"/>
          <w:lang w:val="en-US"/>
        </w:rPr>
        <w:t xml:space="preserve"> found</w:t>
      </w:r>
      <w:r w:rsidR="00932EAF">
        <w:rPr>
          <w:rFonts w:ascii="Times New Roman"/>
          <w:color w:val="000000" w:themeColor="text1"/>
          <w:sz w:val="24"/>
          <w:szCs w:val="24"/>
          <w:lang w:val="en-US"/>
        </w:rPr>
        <w:t xml:space="preserve"> on the recruitment website reed.co.uk. </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products that will be generated are a predictive model of salary based on job </w:t>
      </w:r>
      <w:r w:rsidR="00CC7CE9">
        <w:rPr>
          <w:rFonts w:ascii="Times New Roman"/>
          <w:color w:val="000000" w:themeColor="text1"/>
          <w:sz w:val="24"/>
          <w:szCs w:val="24"/>
          <w:lang w:val="en-US"/>
        </w:rPr>
        <w:t xml:space="preserve">offer </w:t>
      </w:r>
      <w:r>
        <w:rPr>
          <w:rFonts w:ascii="Times New Roman"/>
          <w:color w:val="000000" w:themeColor="text1"/>
          <w:sz w:val="24"/>
          <w:szCs w:val="24"/>
          <w:lang w:val="en-US"/>
        </w:rPr>
        <w:t>de</w:t>
      </w:r>
      <w:r w:rsidR="00785021">
        <w:rPr>
          <w:rFonts w:ascii="Times New Roman"/>
          <w:color w:val="000000" w:themeColor="text1"/>
          <w:sz w:val="24"/>
          <w:szCs w:val="24"/>
          <w:lang w:val="en-US"/>
        </w:rPr>
        <w:t>scription</w:t>
      </w:r>
      <w:r>
        <w:rPr>
          <w:rFonts w:ascii="Times New Roman"/>
          <w:color w:val="000000" w:themeColor="text1"/>
          <w:sz w:val="24"/>
          <w:szCs w:val="24"/>
          <w:lang w:val="en-US"/>
        </w:rPr>
        <w:t>.</w:t>
      </w:r>
      <w:r w:rsidR="002A0CA6">
        <w:rPr>
          <w:rFonts w:ascii="Times New Roman"/>
          <w:color w:val="000000" w:themeColor="text1"/>
          <w:sz w:val="24"/>
          <w:szCs w:val="24"/>
          <w:lang w:val="en-US"/>
        </w:rPr>
        <w:t xml:space="preserve"> The several stages of the research will be:</w:t>
      </w:r>
    </w:p>
    <w:p w:rsidR="002A0CA6" w:rsidRDefault="002A0CA6"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Clean of the dataset containing features for job description and job salary</w:t>
      </w:r>
    </w:p>
    <w:p w:rsidR="002A0CA6" w:rsidRDefault="00865822"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Build the best predictive model</w:t>
      </w:r>
      <w:r w:rsidR="00785021">
        <w:rPr>
          <w:rFonts w:ascii="Times New Roman"/>
          <w:color w:val="000000" w:themeColor="text1"/>
          <w:sz w:val="24"/>
          <w:szCs w:val="24"/>
          <w:lang w:val="en-US"/>
        </w:rPr>
        <w:t xml:space="preserve"> by comparing different methods</w:t>
      </w:r>
    </w:p>
    <w:p w:rsidR="002A0CA6" w:rsidRDefault="00785021" w:rsidP="002A0CA6">
      <w:pPr>
        <w:pStyle w:val="Paragraphedeliste"/>
        <w:numPr>
          <w:ilvl w:val="0"/>
          <w:numId w:val="1"/>
        </w:numPr>
        <w:rPr>
          <w:rFonts w:ascii="Times New Roman"/>
          <w:color w:val="000000" w:themeColor="text1"/>
          <w:sz w:val="24"/>
          <w:szCs w:val="24"/>
          <w:lang w:val="en-US"/>
        </w:rPr>
      </w:pPr>
      <w:r>
        <w:rPr>
          <w:rFonts w:ascii="Times New Roman"/>
          <w:color w:val="000000" w:themeColor="text1"/>
          <w:sz w:val="24"/>
          <w:szCs w:val="24"/>
          <w:lang w:val="en-US"/>
        </w:rPr>
        <w:t>Analyzing the results and trying to improve them</w:t>
      </w:r>
    </w:p>
    <w:p w:rsidR="00483782" w:rsidRDefault="00483782">
      <w:pPr>
        <w:rPr>
          <w:rFonts w:ascii="Times New Roman"/>
          <w:color w:val="000000" w:themeColor="text1"/>
          <w:sz w:val="24"/>
          <w:szCs w:val="24"/>
          <w:lang w:val="en-US"/>
        </w:rPr>
      </w:pPr>
      <w:r>
        <w:rPr>
          <w:rFonts w:ascii="Times New Roman"/>
          <w:color w:val="000000" w:themeColor="text1"/>
          <w:sz w:val="24"/>
          <w:szCs w:val="24"/>
          <w:lang w:val="en-US"/>
        </w:rPr>
        <w:t xml:space="preserve">The research question for this project is: </w:t>
      </w:r>
    </w:p>
    <w:p w:rsidR="00483782" w:rsidRDefault="002A0CA6">
      <w:pPr>
        <w:rPr>
          <w:rFonts w:ascii="Times New Roman"/>
          <w:color w:val="44546A" w:themeColor="text2"/>
          <w:sz w:val="28"/>
          <w:szCs w:val="28"/>
          <w:lang w:val="en-US"/>
        </w:rPr>
      </w:pPr>
      <w:r w:rsidRPr="002A0CA6">
        <w:rPr>
          <w:rFonts w:ascii="Times New Roman"/>
          <w:color w:val="44546A" w:themeColor="text2"/>
          <w:sz w:val="28"/>
          <w:szCs w:val="28"/>
          <w:lang w:val="en-US"/>
        </w:rPr>
        <w:t>How can I pre</w:t>
      </w:r>
      <w:r w:rsidR="008A1EE2">
        <w:rPr>
          <w:rFonts w:ascii="Times New Roman"/>
          <w:color w:val="44546A" w:themeColor="text2"/>
          <w:sz w:val="28"/>
          <w:szCs w:val="28"/>
          <w:lang w:val="en-US"/>
        </w:rPr>
        <w:t xml:space="preserve">dict the salary of </w:t>
      </w:r>
      <w:r w:rsidR="003C602F">
        <w:rPr>
          <w:rFonts w:ascii="Times New Roman"/>
          <w:color w:val="44546A" w:themeColor="text2"/>
          <w:sz w:val="28"/>
          <w:szCs w:val="28"/>
          <w:lang w:val="en-US"/>
        </w:rPr>
        <w:t>online job ads</w:t>
      </w:r>
      <w:r w:rsidR="00483782" w:rsidRPr="002A0CA6">
        <w:rPr>
          <w:rFonts w:ascii="Times New Roman"/>
          <w:color w:val="44546A" w:themeColor="text2"/>
          <w:sz w:val="28"/>
          <w:szCs w:val="28"/>
          <w:lang w:val="en-US"/>
        </w:rPr>
        <w:t xml:space="preserve">? </w:t>
      </w:r>
      <w:r w:rsidR="008A1EE2">
        <w:rPr>
          <w:rFonts w:ascii="Times New Roman"/>
          <w:color w:val="44546A" w:themeColor="text2"/>
          <w:sz w:val="28"/>
          <w:szCs w:val="28"/>
          <w:lang w:val="en-US"/>
        </w:rPr>
        <w:t>How can I improve the model to find the best results possible?</w:t>
      </w:r>
    </w:p>
    <w:p w:rsidR="002A0CA6" w:rsidRPr="008A1EE2" w:rsidRDefault="002A0CA6" w:rsidP="008A1EE2">
      <w:pPr>
        <w:rPr>
          <w:rFonts w:ascii="Times New Roman"/>
          <w:sz w:val="24"/>
          <w:szCs w:val="24"/>
          <w:lang w:val="en-US"/>
        </w:rPr>
      </w:pPr>
      <w:r>
        <w:rPr>
          <w:rFonts w:ascii="Times New Roman"/>
          <w:sz w:val="24"/>
          <w:szCs w:val="24"/>
          <w:lang w:val="en-US"/>
        </w:rPr>
        <w:t>The principal beneficiaries of this work would be:</w:t>
      </w:r>
    </w:p>
    <w:p w:rsidR="002A0CA6" w:rsidRDefault="002A0CA6" w:rsidP="002A0CA6">
      <w:pPr>
        <w:pStyle w:val="Paragraphedeliste"/>
        <w:numPr>
          <w:ilvl w:val="0"/>
          <w:numId w:val="2"/>
        </w:numPr>
        <w:rPr>
          <w:rFonts w:ascii="Times New Roman"/>
          <w:sz w:val="24"/>
          <w:szCs w:val="24"/>
          <w:lang w:val="en-US"/>
        </w:rPr>
      </w:pPr>
      <w:r>
        <w:rPr>
          <w:rFonts w:ascii="Times New Roman"/>
          <w:sz w:val="24"/>
          <w:szCs w:val="24"/>
          <w:lang w:val="en-US"/>
        </w:rPr>
        <w:t xml:space="preserve">Bank and Insurance companies </w:t>
      </w:r>
      <w:r w:rsidR="008D27DA">
        <w:rPr>
          <w:rFonts w:ascii="Times New Roman"/>
          <w:sz w:val="24"/>
          <w:szCs w:val="24"/>
          <w:lang w:val="en-US"/>
        </w:rPr>
        <w:t xml:space="preserve">which can improve their current income </w:t>
      </w:r>
      <w:r w:rsidR="008D27DA" w:rsidRPr="00C75017">
        <w:rPr>
          <w:rFonts w:ascii="Times New Roman"/>
          <w:noProof/>
          <w:sz w:val="24"/>
          <w:szCs w:val="24"/>
          <w:lang w:val="en-US"/>
        </w:rPr>
        <w:t>prediction</w:t>
      </w:r>
      <w:r w:rsidR="008D27DA">
        <w:rPr>
          <w:rFonts w:ascii="Times New Roman"/>
          <w:sz w:val="24"/>
          <w:szCs w:val="24"/>
          <w:lang w:val="en-US"/>
        </w:rPr>
        <w:t xml:space="preserve"> models.</w:t>
      </w:r>
    </w:p>
    <w:p w:rsidR="00180B91" w:rsidRDefault="00180B91" w:rsidP="002A0CA6">
      <w:pPr>
        <w:pStyle w:val="Paragraphedeliste"/>
        <w:numPr>
          <w:ilvl w:val="0"/>
          <w:numId w:val="2"/>
        </w:numPr>
        <w:rPr>
          <w:rFonts w:ascii="Times New Roman"/>
          <w:sz w:val="24"/>
          <w:szCs w:val="24"/>
          <w:lang w:val="en-US"/>
        </w:rPr>
      </w:pPr>
      <w:r>
        <w:rPr>
          <w:rFonts w:ascii="Times New Roman"/>
          <w:sz w:val="24"/>
          <w:szCs w:val="24"/>
          <w:lang w:val="en-US"/>
        </w:rPr>
        <w:t>Recruitment websites such as Glassdoor, Reed, Indeed …</w:t>
      </w:r>
    </w:p>
    <w:p w:rsidR="006645D9" w:rsidRPr="00865822" w:rsidRDefault="006645D9" w:rsidP="006645D9">
      <w:pPr>
        <w:rPr>
          <w:rFonts w:ascii="Times New Roman"/>
          <w:color w:val="1F3864" w:themeColor="accent1" w:themeShade="80"/>
          <w:sz w:val="32"/>
          <w:szCs w:val="32"/>
          <w:lang w:val="en-US"/>
        </w:rPr>
      </w:pPr>
      <w:r w:rsidRPr="00865822">
        <w:rPr>
          <w:rFonts w:ascii="Times New Roman"/>
          <w:color w:val="1F3864" w:themeColor="accent1" w:themeShade="80"/>
          <w:sz w:val="32"/>
          <w:szCs w:val="32"/>
          <w:lang w:val="en-US"/>
        </w:rPr>
        <w:t>Critical context</w:t>
      </w:r>
    </w:p>
    <w:p w:rsidR="006645D9" w:rsidRDefault="00865822" w:rsidP="006645D9">
      <w:pPr>
        <w:rPr>
          <w:rFonts w:ascii="Times New Roman"/>
          <w:color w:val="2F5496" w:themeColor="accent1" w:themeShade="BF"/>
          <w:sz w:val="28"/>
          <w:szCs w:val="28"/>
          <w:lang w:val="en-US"/>
        </w:rPr>
      </w:pPr>
      <w:r w:rsidRPr="00865822">
        <w:rPr>
          <w:rFonts w:ascii="Times New Roman"/>
          <w:color w:val="2F5496" w:themeColor="accent1" w:themeShade="BF"/>
          <w:sz w:val="28"/>
          <w:szCs w:val="28"/>
          <w:lang w:val="en-US"/>
        </w:rPr>
        <w:t>The use of salary prediction</w:t>
      </w:r>
    </w:p>
    <w:p w:rsidR="008D27DA" w:rsidRDefault="00865822" w:rsidP="006645D9">
      <w:pPr>
        <w:rPr>
          <w:rFonts w:ascii="Times New Roman"/>
          <w:sz w:val="24"/>
          <w:szCs w:val="24"/>
          <w:lang w:val="en-US"/>
        </w:rPr>
      </w:pPr>
      <w:r>
        <w:rPr>
          <w:rFonts w:ascii="Times New Roman"/>
          <w:sz w:val="24"/>
          <w:szCs w:val="24"/>
          <w:lang w:val="en-US"/>
        </w:rPr>
        <w:t xml:space="preserve">Few salary prediction models have been built to serve different purposes. The first to undertake this kind of prediction was Adzuna, a company that </w:t>
      </w:r>
      <w:r w:rsidRPr="00C75017">
        <w:rPr>
          <w:rFonts w:ascii="Times New Roman"/>
          <w:noProof/>
          <w:sz w:val="24"/>
          <w:szCs w:val="24"/>
          <w:lang w:val="en-US"/>
        </w:rPr>
        <w:t>predict</w:t>
      </w:r>
      <w:r w:rsidR="00C75017">
        <w:rPr>
          <w:rFonts w:ascii="Times New Roman"/>
          <w:noProof/>
          <w:sz w:val="24"/>
          <w:szCs w:val="24"/>
          <w:lang w:val="en-US"/>
        </w:rPr>
        <w:t>s</w:t>
      </w:r>
      <w:r>
        <w:rPr>
          <w:rFonts w:ascii="Times New Roman"/>
          <w:sz w:val="24"/>
          <w:szCs w:val="24"/>
          <w:lang w:val="en-US"/>
        </w:rPr>
        <w:t xml:space="preserve"> the salary of an individual using the data contained in his CV. This application allows users to have an estimation of the salary they can expect when applying for jobs. Job prediction also helps </w:t>
      </w:r>
      <w:r w:rsidR="00BD44D5">
        <w:rPr>
          <w:rFonts w:ascii="Times New Roman"/>
          <w:sz w:val="24"/>
          <w:szCs w:val="24"/>
          <w:lang w:val="en-US"/>
        </w:rPr>
        <w:t>employers to figure out and have an overview of the market worth [1]</w:t>
      </w:r>
      <w:r w:rsidR="00B11C8A">
        <w:rPr>
          <w:rFonts w:ascii="Times New Roman"/>
          <w:sz w:val="24"/>
          <w:szCs w:val="24"/>
          <w:lang w:val="en-US"/>
        </w:rPr>
        <w:t xml:space="preserve">. </w:t>
      </w:r>
      <w:r w:rsidR="008D27DA">
        <w:rPr>
          <w:rFonts w:ascii="Times New Roman"/>
          <w:sz w:val="24"/>
          <w:szCs w:val="24"/>
          <w:lang w:val="en-US"/>
        </w:rPr>
        <w:t xml:space="preserve">In [2], salary prediction was also used to figure out the salary of graduate students. The objective of this study was to motivate students to work harder, knowing that a well-paid job may </w:t>
      </w:r>
      <w:r w:rsidR="008D27DA" w:rsidRPr="00C75017">
        <w:rPr>
          <w:rFonts w:ascii="Times New Roman"/>
          <w:noProof/>
          <w:sz w:val="24"/>
          <w:szCs w:val="24"/>
          <w:lang w:val="en-US"/>
        </w:rPr>
        <w:t>a</w:t>
      </w:r>
      <w:r w:rsidR="007971AE" w:rsidRPr="00C75017">
        <w:rPr>
          <w:rFonts w:ascii="Times New Roman"/>
          <w:noProof/>
          <w:sz w:val="24"/>
          <w:szCs w:val="24"/>
          <w:lang w:val="en-US"/>
        </w:rPr>
        <w:t>wait</w:t>
      </w:r>
      <w:r w:rsidR="007971AE">
        <w:rPr>
          <w:rFonts w:ascii="Times New Roman"/>
          <w:sz w:val="24"/>
          <w:szCs w:val="24"/>
          <w:lang w:val="en-US"/>
        </w:rPr>
        <w:t xml:space="preserve"> them after they graduate.</w:t>
      </w:r>
      <w:r w:rsidR="00067F8C">
        <w:rPr>
          <w:rFonts w:ascii="Times New Roman"/>
          <w:sz w:val="24"/>
          <w:szCs w:val="24"/>
          <w:lang w:val="en-US"/>
        </w:rPr>
        <w:t xml:space="preserve"> This can help recruitment website to improve the experience of users searching jobs, and help employers and job seekers to have a better understanding of the market worth.</w:t>
      </w:r>
    </w:p>
    <w:p w:rsidR="00874E9F" w:rsidRDefault="00874E9F" w:rsidP="006645D9">
      <w:pPr>
        <w:rPr>
          <w:rFonts w:ascii="Times New Roman"/>
          <w:sz w:val="24"/>
          <w:szCs w:val="24"/>
          <w:lang w:val="en-US"/>
        </w:rPr>
      </w:pPr>
      <w:r>
        <w:rPr>
          <w:rFonts w:ascii="Times New Roman"/>
          <w:sz w:val="24"/>
          <w:szCs w:val="24"/>
          <w:lang w:val="en-US"/>
        </w:rPr>
        <w:t>Salary is also considered as an important factor to determine success in life [3]. It is then a relevant factor used in Bank, Insurance and Pension industry to calculate several types of risks, for instance: financial risk for insurances and credit risk for banks</w:t>
      </w:r>
      <w:r w:rsidR="0039668C">
        <w:rPr>
          <w:rFonts w:ascii="Times New Roman"/>
          <w:sz w:val="24"/>
          <w:szCs w:val="24"/>
          <w:lang w:val="en-US"/>
        </w:rPr>
        <w:t>. The value</w:t>
      </w:r>
      <w:r>
        <w:rPr>
          <w:rFonts w:ascii="Times New Roman"/>
          <w:sz w:val="24"/>
          <w:szCs w:val="24"/>
          <w:lang w:val="en-US"/>
        </w:rPr>
        <w:t xml:space="preserve"> of individuals salary also helps pension actuaries to establish pension plans for their customers [4].</w:t>
      </w:r>
      <w:r w:rsidR="0039668C">
        <w:rPr>
          <w:rFonts w:ascii="Times New Roman"/>
          <w:sz w:val="24"/>
          <w:szCs w:val="24"/>
          <w:lang w:val="en-US"/>
        </w:rPr>
        <w:t xml:space="preserve"> </w:t>
      </w:r>
      <w:r w:rsidR="000F337B">
        <w:rPr>
          <w:rFonts w:ascii="Times New Roman"/>
          <w:sz w:val="24"/>
          <w:szCs w:val="24"/>
          <w:lang w:val="en-US"/>
        </w:rPr>
        <w:t xml:space="preserve">It also helps these institutions to target which product should be proposed to specific individuals. </w:t>
      </w:r>
      <w:r w:rsidR="0039668C">
        <w:rPr>
          <w:rFonts w:ascii="Times New Roman"/>
          <w:sz w:val="24"/>
          <w:szCs w:val="24"/>
          <w:lang w:val="en-US"/>
        </w:rPr>
        <w:t xml:space="preserve">However, it is difficult for these financial institutions to figure out the incomes of their customers due to the fact that these ones rarely share this information [4]. Hence, these </w:t>
      </w:r>
      <w:r w:rsidR="0039668C">
        <w:rPr>
          <w:rFonts w:ascii="Times New Roman"/>
          <w:sz w:val="24"/>
          <w:szCs w:val="24"/>
          <w:lang w:val="en-US"/>
        </w:rPr>
        <w:lastRenderedPageBreak/>
        <w:t>financial institutions build models to predict incomes of their customers using the data they have on him, in the objective of optimizing their decision-making systems.</w:t>
      </w:r>
    </w:p>
    <w:p w:rsidR="00865822" w:rsidRDefault="000E7103"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Previous work</w:t>
      </w:r>
      <w:r w:rsidR="001B3117">
        <w:rPr>
          <w:rFonts w:ascii="Times New Roman"/>
          <w:color w:val="2F5496" w:themeColor="accent1" w:themeShade="BF"/>
          <w:sz w:val="28"/>
          <w:szCs w:val="28"/>
          <w:lang w:val="en-US"/>
        </w:rPr>
        <w:t>s</w:t>
      </w:r>
    </w:p>
    <w:p w:rsidR="00CD05E1" w:rsidRDefault="007971AE" w:rsidP="006645D9">
      <w:pPr>
        <w:rPr>
          <w:rFonts w:ascii="Times New Roman"/>
          <w:sz w:val="24"/>
          <w:szCs w:val="24"/>
          <w:lang w:val="en-US"/>
        </w:rPr>
      </w:pPr>
      <w:r>
        <w:rPr>
          <w:rFonts w:ascii="Times New Roman"/>
          <w:sz w:val="24"/>
          <w:szCs w:val="24"/>
          <w:lang w:val="en-US"/>
        </w:rPr>
        <w:t>To build their system</w:t>
      </w:r>
      <w:r w:rsidR="00CD05E1">
        <w:rPr>
          <w:rFonts w:ascii="Times New Roman"/>
          <w:sz w:val="24"/>
          <w:szCs w:val="24"/>
          <w:lang w:val="en-US"/>
        </w:rPr>
        <w:t xml:space="preserve">, Adzuna has begun by launching a Kaggle competition in which participants had to build a regression model to predict job salaries. The dataset used was based on job </w:t>
      </w:r>
      <w:r w:rsidR="00C75017" w:rsidRPr="00C75017">
        <w:rPr>
          <w:rFonts w:ascii="Times New Roman"/>
          <w:noProof/>
          <w:sz w:val="24"/>
          <w:szCs w:val="24"/>
          <w:lang w:val="en-US"/>
        </w:rPr>
        <w:t>ad</w:t>
      </w:r>
      <w:r w:rsidR="00CD05E1" w:rsidRPr="00C75017">
        <w:rPr>
          <w:rFonts w:ascii="Times New Roman"/>
          <w:noProof/>
          <w:sz w:val="24"/>
          <w:szCs w:val="24"/>
          <w:lang w:val="en-US"/>
        </w:rPr>
        <w:t>s</w:t>
      </w:r>
      <w:r w:rsidR="00CD05E1">
        <w:rPr>
          <w:rFonts w:ascii="Times New Roman"/>
          <w:sz w:val="24"/>
          <w:szCs w:val="24"/>
          <w:lang w:val="en-US"/>
        </w:rPr>
        <w:t xml:space="preserve"> in </w:t>
      </w:r>
      <w:r w:rsidR="00C75017">
        <w:rPr>
          <w:rFonts w:ascii="Times New Roman"/>
          <w:sz w:val="24"/>
          <w:szCs w:val="24"/>
          <w:lang w:val="en-US"/>
        </w:rPr>
        <w:t xml:space="preserve">the </w:t>
      </w:r>
      <w:r w:rsidR="00CD05E1" w:rsidRPr="00C75017">
        <w:rPr>
          <w:rFonts w:ascii="Times New Roman"/>
          <w:noProof/>
          <w:sz w:val="24"/>
          <w:szCs w:val="24"/>
          <w:lang w:val="en-US"/>
        </w:rPr>
        <w:t>UK</w:t>
      </w:r>
      <w:r w:rsidR="00CD05E1">
        <w:rPr>
          <w:rFonts w:ascii="Times New Roman"/>
          <w:sz w:val="24"/>
          <w:szCs w:val="24"/>
          <w:lang w:val="en-US"/>
        </w:rPr>
        <w:t xml:space="preserve"> taken from recruitment websites [5].</w:t>
      </w:r>
      <w:r w:rsidR="00067F8C">
        <w:rPr>
          <w:rFonts w:ascii="Times New Roman"/>
          <w:sz w:val="24"/>
          <w:szCs w:val="24"/>
          <w:lang w:val="en-US"/>
        </w:rPr>
        <w:t xml:space="preserve"> The</w:t>
      </w:r>
      <w:r w:rsidR="00A311E6">
        <w:rPr>
          <w:rFonts w:ascii="Times New Roman"/>
          <w:sz w:val="24"/>
          <w:szCs w:val="24"/>
          <w:lang w:val="en-US"/>
        </w:rPr>
        <w:t xml:space="preserve"> 6 features of the dataset provide details on the jobs like “Full description”, “Location” or “Title”.</w:t>
      </w:r>
      <w:r w:rsidR="002367A3">
        <w:rPr>
          <w:rFonts w:ascii="Times New Roman"/>
          <w:sz w:val="24"/>
          <w:szCs w:val="24"/>
          <w:lang w:val="en-US"/>
        </w:rPr>
        <w:t xml:space="preserve"> Some participants have shared their code online with GitHub. All of them have used Random Forest algorithm to obtain their best accuracy.</w:t>
      </w:r>
    </w:p>
    <w:p w:rsidR="00406A64" w:rsidRDefault="00406A64" w:rsidP="006645D9">
      <w:pPr>
        <w:rPr>
          <w:rFonts w:ascii="Times New Roman"/>
          <w:sz w:val="24"/>
          <w:szCs w:val="24"/>
          <w:lang w:val="en-US"/>
        </w:rPr>
      </w:pPr>
      <w:r>
        <w:rPr>
          <w:rFonts w:ascii="Times New Roman"/>
          <w:sz w:val="24"/>
          <w:szCs w:val="24"/>
          <w:lang w:val="en-US"/>
        </w:rPr>
        <w:t xml:space="preserve">P. Khongchai and P. Songmuang [6] have built a system to help </w:t>
      </w:r>
      <w:r w:rsidRPr="00C75017">
        <w:rPr>
          <w:rFonts w:ascii="Times New Roman"/>
          <w:noProof/>
          <w:sz w:val="24"/>
          <w:szCs w:val="24"/>
          <w:lang w:val="en-US"/>
        </w:rPr>
        <w:t>student</w:t>
      </w:r>
      <w:r w:rsidR="00C75017" w:rsidRPr="00C75017">
        <w:rPr>
          <w:rFonts w:ascii="Times New Roman"/>
          <w:noProof/>
          <w:sz w:val="24"/>
          <w:szCs w:val="24"/>
          <w:lang w:val="en-US"/>
        </w:rPr>
        <w:t>s</w:t>
      </w:r>
      <w:r>
        <w:rPr>
          <w:rFonts w:ascii="Times New Roman"/>
          <w:sz w:val="24"/>
          <w:szCs w:val="24"/>
          <w:lang w:val="en-US"/>
        </w:rPr>
        <w:t xml:space="preserve"> to predict their salary when they will graduate. The system was built using profiles of former students as </w:t>
      </w:r>
      <w:r w:rsidRPr="00C75017">
        <w:rPr>
          <w:rFonts w:ascii="Times New Roman"/>
          <w:noProof/>
          <w:sz w:val="24"/>
          <w:szCs w:val="24"/>
          <w:lang w:val="en-US"/>
        </w:rPr>
        <w:t>training</w:t>
      </w:r>
      <w:r>
        <w:rPr>
          <w:rFonts w:ascii="Times New Roman"/>
          <w:sz w:val="24"/>
          <w:szCs w:val="24"/>
          <w:lang w:val="en-US"/>
        </w:rPr>
        <w:t xml:space="preserve"> set, using several independent features like “Gender”, “Faculty” and “Program”. The predictive variable was a categorical variable with four levels as classes, each one being an interval of the salary. The authors then compared results with different methods and the best accuracy was found with Random Forest. </w:t>
      </w:r>
    </w:p>
    <w:p w:rsidR="003D2086" w:rsidRDefault="00406A64" w:rsidP="006645D9">
      <w:pPr>
        <w:rPr>
          <w:rFonts w:ascii="Times New Roman"/>
          <w:sz w:val="24"/>
          <w:szCs w:val="24"/>
          <w:lang w:val="en-US"/>
        </w:rPr>
      </w:pPr>
      <w:r>
        <w:rPr>
          <w:rFonts w:ascii="Times New Roman"/>
          <w:sz w:val="24"/>
          <w:szCs w:val="24"/>
          <w:lang w:val="en-US"/>
        </w:rPr>
        <w:t>Liu et al. [</w:t>
      </w:r>
      <w:r w:rsidR="00465F10">
        <w:rPr>
          <w:rFonts w:ascii="Times New Roman"/>
          <w:sz w:val="24"/>
          <w:szCs w:val="24"/>
          <w:lang w:val="en-US"/>
        </w:rPr>
        <w:t xml:space="preserve">7] have built a Bayesian Regression model to figure out the influence of factors like gender, race education, </w:t>
      </w:r>
      <w:r w:rsidR="00465F10" w:rsidRPr="00AC50C7">
        <w:rPr>
          <w:rFonts w:ascii="Times New Roman"/>
          <w:noProof/>
          <w:sz w:val="24"/>
          <w:szCs w:val="24"/>
          <w:lang w:val="en-US"/>
        </w:rPr>
        <w:t>gifted</w:t>
      </w:r>
      <w:r w:rsidR="00465F10">
        <w:rPr>
          <w:rFonts w:ascii="Times New Roman"/>
          <w:sz w:val="24"/>
          <w:szCs w:val="24"/>
          <w:lang w:val="en-US"/>
        </w:rPr>
        <w:t xml:space="preserve"> or non-gifted student on yearly income in </w:t>
      </w:r>
      <w:r w:rsidR="00C75017">
        <w:rPr>
          <w:rFonts w:ascii="Times New Roman"/>
          <w:sz w:val="24"/>
          <w:szCs w:val="24"/>
          <w:lang w:val="en-US"/>
        </w:rPr>
        <w:t xml:space="preserve">the </w:t>
      </w:r>
      <w:r w:rsidR="00465F10" w:rsidRPr="00C75017">
        <w:rPr>
          <w:rFonts w:ascii="Times New Roman"/>
          <w:noProof/>
          <w:sz w:val="24"/>
          <w:szCs w:val="24"/>
          <w:lang w:val="en-US"/>
        </w:rPr>
        <w:t>US</w:t>
      </w:r>
      <w:r w:rsidR="00465F10">
        <w:rPr>
          <w:rFonts w:ascii="Times New Roman"/>
          <w:sz w:val="24"/>
          <w:szCs w:val="24"/>
          <w:lang w:val="en-US"/>
        </w:rPr>
        <w:t xml:space="preserve">. The dataset used was built from a survey </w:t>
      </w:r>
      <w:r w:rsidR="00465F10" w:rsidRPr="00C75017">
        <w:rPr>
          <w:rFonts w:ascii="Times New Roman"/>
          <w:noProof/>
          <w:sz w:val="24"/>
          <w:szCs w:val="24"/>
          <w:lang w:val="en-US"/>
        </w:rPr>
        <w:t>on</w:t>
      </w:r>
      <w:r w:rsidR="00465F10">
        <w:rPr>
          <w:rFonts w:ascii="Times New Roman"/>
          <w:sz w:val="24"/>
          <w:szCs w:val="24"/>
          <w:lang w:val="en-US"/>
        </w:rPr>
        <w:t xml:space="preserve"> 4 years where “</w:t>
      </w:r>
      <w:r w:rsidR="00465F10" w:rsidRPr="00465F10">
        <w:rPr>
          <w:rFonts w:ascii="Times New Roman"/>
          <w:sz w:val="24"/>
          <w:szCs w:val="24"/>
          <w:lang w:val="en-US"/>
        </w:rPr>
        <w:t>subjects were nationally representatively sampled eighth-grade students</w:t>
      </w:r>
      <w:r w:rsidR="00465F10">
        <w:rPr>
          <w:rFonts w:ascii="Times New Roman"/>
          <w:sz w:val="24"/>
          <w:szCs w:val="24"/>
          <w:lang w:val="en-US"/>
        </w:rPr>
        <w:t xml:space="preserve">”. </w:t>
      </w:r>
    </w:p>
    <w:p w:rsidR="00406A64" w:rsidRPr="00CD05E1" w:rsidRDefault="003D2086" w:rsidP="006645D9">
      <w:pPr>
        <w:rPr>
          <w:rFonts w:ascii="Times New Roman"/>
          <w:sz w:val="24"/>
          <w:szCs w:val="24"/>
          <w:lang w:val="en-US"/>
        </w:rPr>
      </w:pPr>
      <w:r>
        <w:rPr>
          <w:rFonts w:ascii="Times New Roman"/>
          <w:sz w:val="24"/>
          <w:szCs w:val="24"/>
          <w:lang w:val="en-US"/>
        </w:rPr>
        <w:t>Kibekbaev and Duman [8]</w:t>
      </w:r>
      <w:r w:rsidR="000F337B">
        <w:rPr>
          <w:rFonts w:ascii="Times New Roman"/>
          <w:sz w:val="24"/>
          <w:szCs w:val="24"/>
          <w:lang w:val="en-US"/>
        </w:rPr>
        <w:t xml:space="preserve"> have </w:t>
      </w:r>
      <w:r w:rsidR="000F337B" w:rsidRPr="00C75017">
        <w:rPr>
          <w:rFonts w:ascii="Times New Roman"/>
          <w:noProof/>
          <w:sz w:val="24"/>
          <w:szCs w:val="24"/>
          <w:lang w:val="en-US"/>
        </w:rPr>
        <w:t>compare</w:t>
      </w:r>
      <w:r w:rsidR="00C75017">
        <w:rPr>
          <w:rFonts w:ascii="Times New Roman"/>
          <w:noProof/>
          <w:sz w:val="24"/>
          <w:szCs w:val="24"/>
          <w:lang w:val="en-US"/>
        </w:rPr>
        <w:t>d</w:t>
      </w:r>
      <w:r w:rsidR="00E44525">
        <w:rPr>
          <w:rFonts w:ascii="Times New Roman"/>
          <w:sz w:val="24"/>
          <w:szCs w:val="24"/>
          <w:lang w:val="en-US"/>
        </w:rPr>
        <w:t xml:space="preserve"> a mix of</w:t>
      </w:r>
      <w:r w:rsidR="000F337B">
        <w:rPr>
          <w:rFonts w:ascii="Times New Roman"/>
          <w:sz w:val="24"/>
          <w:szCs w:val="24"/>
          <w:lang w:val="en-US"/>
        </w:rPr>
        <w:t xml:space="preserve"> 16</w:t>
      </w:r>
      <w:r w:rsidR="00E44525">
        <w:rPr>
          <w:rFonts w:ascii="Times New Roman"/>
          <w:sz w:val="24"/>
          <w:szCs w:val="24"/>
          <w:lang w:val="en-US"/>
        </w:rPr>
        <w:t xml:space="preserve"> linear and non-linear</w:t>
      </w:r>
      <w:r w:rsidR="000F337B">
        <w:rPr>
          <w:rFonts w:ascii="Times New Roman"/>
          <w:sz w:val="24"/>
          <w:szCs w:val="24"/>
          <w:lang w:val="en-US"/>
        </w:rPr>
        <w:t xml:space="preserve"> regression techniques on </w:t>
      </w:r>
      <w:r w:rsidR="000F337B" w:rsidRPr="00AC50C7">
        <w:rPr>
          <w:rFonts w:ascii="Times New Roman"/>
          <w:noProof/>
          <w:sz w:val="24"/>
          <w:szCs w:val="24"/>
          <w:lang w:val="en-US"/>
        </w:rPr>
        <w:t>real-life</w:t>
      </w:r>
      <w:r w:rsidR="000F337B">
        <w:rPr>
          <w:rFonts w:ascii="Times New Roman"/>
          <w:sz w:val="24"/>
          <w:szCs w:val="24"/>
          <w:lang w:val="en-US"/>
        </w:rPr>
        <w:t xml:space="preserve"> dataset to predict bank customers incomes. </w:t>
      </w:r>
      <w:r w:rsidR="00465F10">
        <w:rPr>
          <w:rFonts w:ascii="Times New Roman"/>
          <w:sz w:val="24"/>
          <w:szCs w:val="24"/>
          <w:lang w:val="en-US"/>
        </w:rPr>
        <w:t xml:space="preserve">  </w:t>
      </w:r>
    </w:p>
    <w:p w:rsidR="001B3117" w:rsidRDefault="001B3117"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Unsupervised Learning</w:t>
      </w:r>
    </w:p>
    <w:p w:rsidR="00536926" w:rsidRDefault="00536926" w:rsidP="006645D9">
      <w:pPr>
        <w:rPr>
          <w:rFonts w:ascii="Times New Roman"/>
          <w:sz w:val="24"/>
          <w:szCs w:val="24"/>
          <w:lang w:val="en-US"/>
        </w:rPr>
      </w:pPr>
      <w:r>
        <w:rPr>
          <w:rFonts w:ascii="Times New Roman"/>
          <w:sz w:val="24"/>
          <w:szCs w:val="24"/>
          <w:lang w:val="en-US"/>
        </w:rPr>
        <w:t xml:space="preserve">The data that can be found on Social Media and on job adds is very sparse and messy, especially when it is text data. We will then need to use unsupervised learning algorithms </w:t>
      </w:r>
      <w:r w:rsidR="001352BD">
        <w:rPr>
          <w:rFonts w:ascii="Times New Roman"/>
          <w:sz w:val="24"/>
          <w:szCs w:val="24"/>
          <w:lang w:val="en-US"/>
        </w:rPr>
        <w:t xml:space="preserve">in order to build another representation of the data. Hence, unsupervised learning is used to find patterns in unstructured data by clustering it or by reducing the dimension [13]. </w:t>
      </w:r>
    </w:p>
    <w:p w:rsidR="00AB14CD" w:rsidRPr="00AB14CD" w:rsidRDefault="00AB14CD" w:rsidP="006645D9">
      <w:pPr>
        <w:rPr>
          <w:rFonts w:ascii="Times New Roman"/>
          <w:color w:val="B4C6E7" w:themeColor="accent1" w:themeTint="66"/>
          <w:sz w:val="26"/>
          <w:szCs w:val="26"/>
          <w:lang w:val="en-US"/>
        </w:rPr>
      </w:pPr>
      <w:r w:rsidRPr="00AB14CD">
        <w:rPr>
          <w:rFonts w:ascii="Times New Roman"/>
          <w:noProof/>
          <w:color w:val="B4C6E7" w:themeColor="accent1" w:themeTint="66"/>
          <w:sz w:val="26"/>
          <w:szCs w:val="26"/>
          <w:lang w:val="en-US"/>
        </w:rPr>
        <w:t>Tran</w:t>
      </w:r>
      <w:r>
        <w:rPr>
          <w:rFonts w:ascii="Times New Roman"/>
          <w:noProof/>
          <w:color w:val="B4C6E7" w:themeColor="accent1" w:themeTint="66"/>
          <w:sz w:val="26"/>
          <w:szCs w:val="26"/>
          <w:lang w:val="en-US"/>
        </w:rPr>
        <w:t>s</w:t>
      </w:r>
      <w:r w:rsidRPr="00AB14CD">
        <w:rPr>
          <w:rFonts w:ascii="Times New Roman"/>
          <w:noProof/>
          <w:color w:val="B4C6E7" w:themeColor="accent1" w:themeTint="66"/>
          <w:sz w:val="26"/>
          <w:szCs w:val="26"/>
          <w:lang w:val="en-US"/>
        </w:rPr>
        <w:t>formation</w:t>
      </w:r>
      <w:r>
        <w:rPr>
          <w:rFonts w:ascii="Times New Roman"/>
          <w:color w:val="B4C6E7" w:themeColor="accent1" w:themeTint="66"/>
          <w:sz w:val="26"/>
          <w:szCs w:val="26"/>
          <w:lang w:val="en-US"/>
        </w:rPr>
        <w:t xml:space="preserve"> of text data</w:t>
      </w:r>
      <w:r w:rsidR="005972A5">
        <w:rPr>
          <w:rFonts w:ascii="Times New Roman"/>
          <w:color w:val="B4C6E7" w:themeColor="accent1" w:themeTint="66"/>
          <w:sz w:val="26"/>
          <w:szCs w:val="26"/>
          <w:lang w:val="en-US"/>
        </w:rPr>
        <w:t xml:space="preserve"> into numerical data</w:t>
      </w:r>
    </w:p>
    <w:p w:rsidR="00B52CE4" w:rsidRDefault="00C3669C" w:rsidP="006645D9">
      <w:pPr>
        <w:rPr>
          <w:rFonts w:ascii="Times New Roman"/>
          <w:sz w:val="24"/>
          <w:szCs w:val="24"/>
          <w:lang w:val="en-US"/>
        </w:rPr>
      </w:pPr>
      <w:r>
        <w:rPr>
          <w:rFonts w:ascii="Times New Roman"/>
          <w:sz w:val="24"/>
          <w:szCs w:val="24"/>
          <w:lang w:val="en-US"/>
        </w:rPr>
        <w:t>Most of the data available on Social Media and on job offers are text.</w:t>
      </w:r>
      <w:r w:rsidR="00015BC5">
        <w:rPr>
          <w:rFonts w:ascii="Times New Roman"/>
          <w:sz w:val="24"/>
          <w:szCs w:val="24"/>
          <w:lang w:val="en-US"/>
        </w:rPr>
        <w:t xml:space="preserve"> Text data </w:t>
      </w:r>
      <w:r w:rsidR="00015BC5" w:rsidRPr="00015BC5">
        <w:rPr>
          <w:rFonts w:ascii="Times New Roman"/>
          <w:noProof/>
          <w:sz w:val="24"/>
          <w:szCs w:val="24"/>
          <w:lang w:val="en-US"/>
        </w:rPr>
        <w:t>is quite complicate</w:t>
      </w:r>
      <w:r w:rsidR="00015BC5">
        <w:rPr>
          <w:rFonts w:ascii="Times New Roman"/>
          <w:noProof/>
          <w:sz w:val="24"/>
          <w:szCs w:val="24"/>
          <w:lang w:val="en-US"/>
        </w:rPr>
        <w:t>d</w:t>
      </w:r>
      <w:r w:rsidR="00015BC5">
        <w:rPr>
          <w:rFonts w:ascii="Times New Roman"/>
          <w:sz w:val="24"/>
          <w:szCs w:val="24"/>
          <w:lang w:val="en-US"/>
        </w:rPr>
        <w:t xml:space="preserve"> to handle in its initial form, due to the diversity of the </w:t>
      </w:r>
      <w:r w:rsidR="00015BC5" w:rsidRPr="00015BC5">
        <w:rPr>
          <w:rFonts w:ascii="Times New Roman"/>
          <w:noProof/>
          <w:sz w:val="24"/>
          <w:szCs w:val="24"/>
          <w:lang w:val="en-US"/>
        </w:rPr>
        <w:t>vocabular</w:t>
      </w:r>
      <w:r w:rsidR="00015BC5">
        <w:rPr>
          <w:rFonts w:ascii="Times New Roman"/>
          <w:noProof/>
          <w:sz w:val="24"/>
          <w:szCs w:val="24"/>
          <w:lang w:val="en-US"/>
        </w:rPr>
        <w:t>y</w:t>
      </w:r>
      <w:r w:rsidR="00BC3B4B">
        <w:rPr>
          <w:rFonts w:ascii="Times New Roman"/>
          <w:noProof/>
          <w:sz w:val="24"/>
          <w:szCs w:val="24"/>
          <w:lang w:val="en-US"/>
        </w:rPr>
        <w:t xml:space="preserve"> and mistakes and punctuations that can be irrelevant for the </w:t>
      </w:r>
      <w:r w:rsidR="00BC3B4B" w:rsidRPr="00374E1B">
        <w:rPr>
          <w:rFonts w:ascii="Times New Roman"/>
          <w:noProof/>
          <w:sz w:val="24"/>
          <w:szCs w:val="24"/>
          <w:lang w:val="en-US"/>
        </w:rPr>
        <w:t>study</w:t>
      </w:r>
      <w:r w:rsidR="00374E1B">
        <w:rPr>
          <w:rFonts w:ascii="Times New Roman"/>
          <w:noProof/>
          <w:sz w:val="24"/>
          <w:szCs w:val="24"/>
          <w:lang w:val="en-US"/>
        </w:rPr>
        <w:t xml:space="preserve"> [14]</w:t>
      </w:r>
      <w:r w:rsidR="00BC3B4B" w:rsidRPr="00374E1B">
        <w:rPr>
          <w:rFonts w:ascii="Times New Roman"/>
          <w:noProof/>
          <w:sz w:val="24"/>
          <w:szCs w:val="24"/>
          <w:lang w:val="en-US"/>
        </w:rPr>
        <w:t>.</w:t>
      </w:r>
      <w:r w:rsidR="00015BC5">
        <w:rPr>
          <w:rFonts w:ascii="Times New Roman"/>
          <w:sz w:val="24"/>
          <w:szCs w:val="24"/>
          <w:lang w:val="en-US"/>
        </w:rPr>
        <w:t xml:space="preserve"> </w:t>
      </w:r>
      <w:r>
        <w:rPr>
          <w:rFonts w:ascii="Times New Roman"/>
          <w:sz w:val="24"/>
          <w:szCs w:val="24"/>
          <w:lang w:val="en-US"/>
        </w:rPr>
        <w:t xml:space="preserve">We hence need to transform it into numerical data to be able to use it for modelisations and predictions. </w:t>
      </w:r>
      <w:r w:rsidR="00374E1B">
        <w:rPr>
          <w:rFonts w:ascii="Times New Roman"/>
          <w:sz w:val="24"/>
          <w:szCs w:val="24"/>
          <w:lang w:val="en-US"/>
        </w:rPr>
        <w:t>The first step is to filter t</w:t>
      </w:r>
      <w:r w:rsidR="004370A6">
        <w:rPr>
          <w:rFonts w:ascii="Times New Roman"/>
          <w:sz w:val="24"/>
          <w:szCs w:val="24"/>
          <w:lang w:val="en-US"/>
        </w:rPr>
        <w:t>h</w:t>
      </w:r>
      <w:r w:rsidR="00374E1B">
        <w:rPr>
          <w:rFonts w:ascii="Times New Roman"/>
          <w:sz w:val="24"/>
          <w:szCs w:val="24"/>
          <w:lang w:val="en-US"/>
        </w:rPr>
        <w:t>e text</w:t>
      </w:r>
      <w:r w:rsidR="004370A6">
        <w:rPr>
          <w:rFonts w:ascii="Times New Roman"/>
          <w:sz w:val="24"/>
          <w:szCs w:val="24"/>
          <w:lang w:val="en-US"/>
        </w:rPr>
        <w:t>(s) from all punctuations and elements no</w:t>
      </w:r>
      <w:r w:rsidR="00053B99">
        <w:rPr>
          <w:rFonts w:ascii="Times New Roman"/>
          <w:sz w:val="24"/>
          <w:szCs w:val="24"/>
          <w:lang w:val="en-US"/>
        </w:rPr>
        <w:t xml:space="preserve">t desired. We first tokenize the text: we transform </w:t>
      </w:r>
      <w:r w:rsidR="00053B99" w:rsidRPr="00053B99">
        <w:rPr>
          <w:rFonts w:ascii="Times New Roman"/>
          <w:noProof/>
          <w:sz w:val="24"/>
          <w:szCs w:val="24"/>
          <w:lang w:val="en-US"/>
        </w:rPr>
        <w:t>the</w:t>
      </w:r>
      <w:r w:rsidR="00053B99">
        <w:rPr>
          <w:rFonts w:ascii="Times New Roman"/>
          <w:sz w:val="24"/>
          <w:szCs w:val="24"/>
          <w:lang w:val="en-US"/>
        </w:rPr>
        <w:t xml:space="preserve"> whole text into tokens of strings. The tokens are generally words, they can also be smileys. Then, we filter the tokens by deleting the tokens not</w:t>
      </w:r>
      <w:r w:rsidR="00D840CF">
        <w:rPr>
          <w:rFonts w:ascii="Times New Roman"/>
          <w:sz w:val="24"/>
          <w:szCs w:val="24"/>
          <w:lang w:val="en-US"/>
        </w:rPr>
        <w:t xml:space="preserve"> relevant: punctuations, </w:t>
      </w:r>
      <w:r w:rsidR="00053B99">
        <w:rPr>
          <w:rFonts w:ascii="Times New Roman"/>
          <w:sz w:val="24"/>
          <w:szCs w:val="24"/>
          <w:lang w:val="en-US"/>
        </w:rPr>
        <w:t>prepositions and articles words</w:t>
      </w:r>
      <w:r w:rsidR="00D840CF">
        <w:rPr>
          <w:rFonts w:ascii="Times New Roman"/>
          <w:sz w:val="24"/>
          <w:szCs w:val="24"/>
          <w:lang w:val="en-US"/>
        </w:rPr>
        <w:t xml:space="preserve"> (the, in, on …), numbers</w:t>
      </w:r>
      <w:r w:rsidR="00AB14CD">
        <w:rPr>
          <w:rFonts w:ascii="Times New Roman"/>
          <w:sz w:val="24"/>
          <w:szCs w:val="24"/>
          <w:lang w:val="en-US"/>
        </w:rPr>
        <w:t xml:space="preserve"> a</w:t>
      </w:r>
      <w:r w:rsidR="00AB14CD" w:rsidRPr="00AB14CD">
        <w:rPr>
          <w:rFonts w:ascii="Times New Roman"/>
          <w:noProof/>
          <w:sz w:val="24"/>
          <w:szCs w:val="24"/>
          <w:lang w:val="en-US"/>
        </w:rPr>
        <w:t>nd</w:t>
      </w:r>
      <w:r w:rsidR="00AB14CD">
        <w:rPr>
          <w:rFonts w:ascii="Times New Roman"/>
          <w:sz w:val="24"/>
          <w:szCs w:val="24"/>
          <w:lang w:val="en-US"/>
        </w:rPr>
        <w:t xml:space="preserve"> other kinds of irrelevant words [15].</w:t>
      </w:r>
      <w:r w:rsidR="00D840CF">
        <w:rPr>
          <w:rFonts w:ascii="Times New Roman"/>
          <w:sz w:val="24"/>
          <w:szCs w:val="24"/>
          <w:lang w:val="en-US"/>
        </w:rPr>
        <w:t xml:space="preserve"> Depending on the context, the filter can change,</w:t>
      </w:r>
      <w:r w:rsidR="006868AD">
        <w:rPr>
          <w:rFonts w:ascii="Times New Roman"/>
          <w:sz w:val="24"/>
          <w:szCs w:val="24"/>
          <w:lang w:val="en-US"/>
        </w:rPr>
        <w:t xml:space="preserve"> for </w:t>
      </w:r>
      <w:r w:rsidR="006868AD" w:rsidRPr="00C75017">
        <w:rPr>
          <w:rFonts w:ascii="Times New Roman"/>
          <w:noProof/>
          <w:sz w:val="24"/>
          <w:szCs w:val="24"/>
          <w:lang w:val="en-US"/>
        </w:rPr>
        <w:t>instance</w:t>
      </w:r>
      <w:r w:rsidR="00C75017">
        <w:rPr>
          <w:rFonts w:ascii="Times New Roman"/>
          <w:noProof/>
          <w:sz w:val="24"/>
          <w:szCs w:val="24"/>
          <w:lang w:val="en-US"/>
        </w:rPr>
        <w:t>,</w:t>
      </w:r>
      <w:r w:rsidR="00D840CF">
        <w:rPr>
          <w:rFonts w:ascii="Times New Roman"/>
          <w:sz w:val="24"/>
          <w:szCs w:val="24"/>
          <w:lang w:val="en-US"/>
        </w:rPr>
        <w:t xml:space="preserve"> some might prefer to keep punctuations to identify </w:t>
      </w:r>
      <w:r w:rsidR="006868AD">
        <w:rPr>
          <w:rFonts w:ascii="Times New Roman"/>
          <w:sz w:val="24"/>
          <w:szCs w:val="24"/>
          <w:lang w:val="en-US"/>
        </w:rPr>
        <w:t>smileys.</w:t>
      </w:r>
    </w:p>
    <w:p w:rsidR="00AB14CD" w:rsidRDefault="005972A5" w:rsidP="006645D9">
      <w:pPr>
        <w:rPr>
          <w:rFonts w:ascii="Times New Roman"/>
          <w:noProof/>
          <w:sz w:val="24"/>
          <w:szCs w:val="24"/>
          <w:lang w:val="en-US"/>
        </w:rPr>
      </w:pPr>
      <w:r>
        <w:rPr>
          <w:rFonts w:ascii="Times New Roman"/>
          <w:sz w:val="24"/>
          <w:szCs w:val="24"/>
          <w:lang w:val="en-US"/>
        </w:rPr>
        <w:t xml:space="preserve">Then, we have to assign a unique identifier to each word, that is called </w:t>
      </w:r>
      <w:r w:rsidRPr="005972A5">
        <w:rPr>
          <w:rFonts w:ascii="Times New Roman"/>
          <w:noProof/>
          <w:sz w:val="24"/>
          <w:szCs w:val="24"/>
          <w:lang w:val="en-US"/>
        </w:rPr>
        <w:t xml:space="preserve">indexing. However, instead of </w:t>
      </w:r>
      <w:r>
        <w:rPr>
          <w:rFonts w:ascii="Times New Roman"/>
          <w:noProof/>
          <w:sz w:val="24"/>
          <w:szCs w:val="24"/>
          <w:lang w:val="en-US"/>
        </w:rPr>
        <w:t>doing so for each unique word, we give the same index to words sharing a common meaning. For instance, “consult”, will be what we call the stem for “consultant”, “consultancy”, “consulting”… This process is called stemming.</w:t>
      </w:r>
    </w:p>
    <w:p w:rsidR="00AB14CD" w:rsidRDefault="005972A5" w:rsidP="006645D9">
      <w:pPr>
        <w:rPr>
          <w:rFonts w:ascii="Times New Roman"/>
          <w:sz w:val="24"/>
          <w:szCs w:val="24"/>
          <w:lang w:val="en-US"/>
        </w:rPr>
      </w:pPr>
      <w:r>
        <w:rPr>
          <w:rFonts w:ascii="Times New Roman"/>
          <w:noProof/>
          <w:sz w:val="24"/>
          <w:szCs w:val="24"/>
          <w:lang w:val="en-US"/>
        </w:rPr>
        <w:lastRenderedPageBreak/>
        <w:t xml:space="preserve">Finally, </w:t>
      </w:r>
      <w:r w:rsidR="003D7E8F">
        <w:rPr>
          <w:rFonts w:ascii="Times New Roman"/>
          <w:noProof/>
          <w:sz w:val="24"/>
          <w:szCs w:val="24"/>
          <w:lang w:val="en-US"/>
        </w:rPr>
        <w:t xml:space="preserve">we calculate the term-document matrix, in which each </w:t>
      </w:r>
      <w:r w:rsidR="003D7E8F" w:rsidRPr="00B06678">
        <w:rPr>
          <w:rFonts w:ascii="Times New Roman"/>
          <w:noProof/>
          <w:sz w:val="24"/>
          <w:szCs w:val="24"/>
          <w:lang w:val="en-US"/>
        </w:rPr>
        <w:t xml:space="preserve">element </w:t>
      </w:r>
      <m:oMath>
        <m:sSub>
          <m:sSubPr>
            <m:ctrlPr>
              <w:rPr>
                <w:rFonts w:ascii="Cambria Math" w:hAnsi="Cambria Math"/>
                <w:i/>
                <w:noProof/>
                <w:sz w:val="24"/>
                <w:szCs w:val="24"/>
                <w:u w:val="thick" w:color="28B473"/>
                <w:lang w:val="en-US"/>
              </w:rPr>
            </m:ctrlPr>
          </m:sSubPr>
          <m:e>
            <m:r>
              <w:rPr>
                <w:rFonts w:ascii="Cambria Math" w:hAnsi="Cambria Math"/>
                <w:noProof/>
                <w:sz w:val="24"/>
                <w:szCs w:val="24"/>
                <w:u w:val="thick" w:color="28B473"/>
                <w:lang w:val="en-US"/>
              </w:rPr>
              <m:t>a</m:t>
            </m:r>
          </m:e>
          <m:sub>
            <m:r>
              <w:rPr>
                <w:rFonts w:ascii="Cambria Math" w:hAnsi="Cambria Math"/>
                <w:noProof/>
                <w:sz w:val="24"/>
                <w:szCs w:val="24"/>
                <w:u w:val="thick" w:color="28B473"/>
                <w:lang w:val="en-US"/>
              </w:rPr>
              <m:t>i,j</m:t>
            </m:r>
          </m:sub>
        </m:sSub>
      </m:oMath>
      <w:r w:rsidR="00BC3D51" w:rsidRPr="00B06678">
        <w:rPr>
          <w:rFonts w:ascii="Times New Roman"/>
          <w:noProof/>
          <w:sz w:val="24"/>
          <w:szCs w:val="24"/>
          <w:lang w:val="en-US"/>
        </w:rPr>
        <w:t xml:space="preserve"> is</w:t>
      </w:r>
      <w:r w:rsidR="00BC3D51">
        <w:rPr>
          <w:rFonts w:ascii="Times New Roman"/>
          <w:noProof/>
          <w:sz w:val="24"/>
          <w:szCs w:val="24"/>
          <w:lang w:val="en-US"/>
        </w:rPr>
        <w:t xml:space="preserve"> the multiplication</w:t>
      </w:r>
      <w:r w:rsidR="003D7E8F">
        <w:rPr>
          <w:rFonts w:ascii="Times New Roman"/>
          <w:noProof/>
          <w:sz w:val="24"/>
          <w:szCs w:val="24"/>
          <w:lang w:val="en-US"/>
        </w:rPr>
        <w:t xml:space="preserve"> of the frequency of the term </w:t>
      </w:r>
      <w:r w:rsidR="00AF66C5">
        <w:rPr>
          <w:rFonts w:ascii="Times New Roman"/>
          <w:noProof/>
          <w:sz w:val="24"/>
          <w:szCs w:val="24"/>
          <w:lang w:val="en-US"/>
        </w:rPr>
        <w:t>i</w:t>
      </w:r>
      <w:r w:rsidR="003D7E8F">
        <w:rPr>
          <w:rFonts w:ascii="Times New Roman"/>
          <w:noProof/>
          <w:sz w:val="24"/>
          <w:szCs w:val="24"/>
          <w:lang w:val="en-US"/>
        </w:rPr>
        <w:t xml:space="preserve"> </w:t>
      </w:r>
      <w:r w:rsidR="00BC3D51">
        <w:rPr>
          <w:rFonts w:ascii="Times New Roman"/>
          <w:noProof/>
          <w:sz w:val="24"/>
          <w:szCs w:val="24"/>
          <w:lang w:val="en-US"/>
        </w:rPr>
        <w:t xml:space="preserve">in the document j with the inverse document frequency. The inverse document frequency of the term i is defined by the formula          </w:t>
      </w:r>
      <m:oMath>
        <m:sSub>
          <m:sSubPr>
            <m:ctrlPr>
              <w:rPr>
                <w:rFonts w:ascii="Cambria Math" w:hAnsi="Cambria Math"/>
                <w:i/>
                <w:noProof/>
                <w:sz w:val="24"/>
                <w:szCs w:val="24"/>
                <w:lang w:val="en-US"/>
              </w:rPr>
            </m:ctrlPr>
          </m:sSubPr>
          <m:e>
            <m:r>
              <w:rPr>
                <w:rFonts w:ascii="Cambria Math" w:hAnsi="Cambria Math"/>
                <w:noProof/>
                <w:sz w:val="24"/>
                <w:szCs w:val="24"/>
                <w:lang w:val="en-US"/>
              </w:rPr>
              <m:t>idf</m:t>
            </m:r>
          </m:e>
          <m:sub>
            <m:r>
              <w:rPr>
                <w:rFonts w:ascii="Cambria Math" w:hAnsi="Cambria Math"/>
                <w:noProof/>
                <w:sz w:val="24"/>
                <w:szCs w:val="24"/>
                <w:lang w:val="en-US"/>
              </w:rPr>
              <m:t>i</m:t>
            </m:r>
          </m:sub>
        </m:sSub>
        <m:r>
          <w:rPr>
            <w:rFonts w:ascii="Cambria Math" w:hAnsi="Cambria Math"/>
            <w:noProof/>
            <w:sz w:val="24"/>
            <w:szCs w:val="24"/>
            <w:lang w:val="en-US"/>
          </w:rPr>
          <m:t>=log</m:t>
        </m:r>
        <m:f>
          <m:fPr>
            <m:ctrlPr>
              <w:rPr>
                <w:rFonts w:ascii="Cambria Math" w:hAnsi="Cambria Math"/>
                <w:i/>
                <w:noProof/>
                <w:sz w:val="24"/>
                <w:szCs w:val="24"/>
                <w:lang w:val="en-US"/>
              </w:rPr>
            </m:ctrlPr>
          </m:fPr>
          <m:num>
            <m:r>
              <w:rPr>
                <w:rFonts w:ascii="Cambria Math" w:hAnsi="Cambria Math"/>
                <w:noProof/>
                <w:sz w:val="24"/>
                <w:szCs w:val="24"/>
                <w:lang w:val="en-US"/>
              </w:rPr>
              <m:t>N</m:t>
            </m:r>
          </m:num>
          <m:den>
            <m:sSub>
              <m:sSubPr>
                <m:ctrlPr>
                  <w:rPr>
                    <w:rFonts w:ascii="Cambria Math" w:hAnsi="Cambria Math"/>
                    <w:i/>
                    <w:noProof/>
                    <w:sz w:val="24"/>
                    <w:szCs w:val="24"/>
                    <w:lang w:val="en-US"/>
                  </w:rPr>
                </m:ctrlPr>
              </m:sSubPr>
              <m:e>
                <m:r>
                  <w:rPr>
                    <w:rFonts w:ascii="Cambria Math" w:hAnsi="Cambria Math"/>
                    <w:noProof/>
                    <w:sz w:val="24"/>
                    <w:szCs w:val="24"/>
                    <w:lang w:val="en-US"/>
                  </w:rPr>
                  <m:t>df</m:t>
                </m:r>
              </m:e>
              <m:sub>
                <m:r>
                  <w:rPr>
                    <w:rFonts w:ascii="Cambria Math" w:hAnsi="Cambria Math"/>
                    <w:noProof/>
                    <w:sz w:val="24"/>
                    <w:szCs w:val="24"/>
                    <w:lang w:val="en-US"/>
                  </w:rPr>
                  <m:t>i</m:t>
                </m:r>
              </m:sub>
            </m:sSub>
          </m:den>
        </m:f>
      </m:oMath>
      <w:r w:rsidR="00BC3D51">
        <w:rPr>
          <w:rFonts w:ascii="Times New Roman"/>
          <w:noProof/>
          <w:sz w:val="24"/>
          <w:szCs w:val="24"/>
          <w:lang w:val="en-US"/>
        </w:rPr>
        <w:t xml:space="preserve">  where N is the total number of documents in the corpus </w:t>
      </w:r>
      <w:r w:rsidR="00AF66C5">
        <w:rPr>
          <w:rFonts w:ascii="Times New Roman"/>
          <w:noProof/>
          <w:sz w:val="24"/>
          <w:szCs w:val="24"/>
          <w:lang w:val="en-US"/>
        </w:rPr>
        <w:t xml:space="preserve">and </w:t>
      </w:r>
      <m:oMath>
        <m:sSub>
          <m:sSubPr>
            <m:ctrlPr>
              <w:rPr>
                <w:rFonts w:ascii="Cambria Math" w:hAnsi="Cambria Math"/>
                <w:i/>
                <w:noProof/>
                <w:sz w:val="24"/>
                <w:szCs w:val="24"/>
                <w:lang w:val="en-US"/>
              </w:rPr>
            </m:ctrlPr>
          </m:sSubPr>
          <m:e>
            <m:r>
              <w:rPr>
                <w:rFonts w:ascii="Cambria Math" w:hAnsi="Cambria Math"/>
                <w:noProof/>
                <w:sz w:val="24"/>
                <w:szCs w:val="24"/>
                <w:lang w:val="en-US"/>
              </w:rPr>
              <m:t>df</m:t>
            </m:r>
          </m:e>
          <m:sub>
            <m:r>
              <w:rPr>
                <w:rFonts w:ascii="Cambria Math" w:hAnsi="Cambria Math"/>
                <w:noProof/>
                <w:sz w:val="24"/>
                <w:szCs w:val="24"/>
                <w:lang w:val="en-US"/>
              </w:rPr>
              <m:t>i</m:t>
            </m:r>
          </m:sub>
        </m:sSub>
      </m:oMath>
      <w:r w:rsidR="00AF66C5">
        <w:rPr>
          <w:rFonts w:ascii="Times New Roman"/>
          <w:noProof/>
          <w:sz w:val="24"/>
          <w:szCs w:val="24"/>
          <w:lang w:val="en-US"/>
        </w:rPr>
        <w:t xml:space="preserve"> is the number of documents in which the term i appears.</w:t>
      </w:r>
    </w:p>
    <w:p w:rsidR="00AB14CD" w:rsidRDefault="00AB14CD" w:rsidP="00AB14CD">
      <w:pPr>
        <w:rPr>
          <w:rFonts w:ascii="Times New Roman"/>
          <w:color w:val="8EAADB" w:themeColor="accent1" w:themeTint="99"/>
          <w:sz w:val="26"/>
          <w:szCs w:val="26"/>
          <w:lang w:val="en-US"/>
        </w:rPr>
      </w:pPr>
      <w:r w:rsidRPr="00B52CE4">
        <w:rPr>
          <w:rFonts w:ascii="Times New Roman"/>
          <w:color w:val="8EAADB" w:themeColor="accent1" w:themeTint="99"/>
          <w:sz w:val="26"/>
          <w:szCs w:val="26"/>
          <w:lang w:val="en-US"/>
        </w:rPr>
        <w:t>LSA for dimension reduction with text data</w:t>
      </w:r>
    </w:p>
    <w:p w:rsidR="00AB14CD" w:rsidRPr="00B52CE4" w:rsidRDefault="003D5286" w:rsidP="006645D9">
      <w:pPr>
        <w:rPr>
          <w:rFonts w:ascii="Times New Roman"/>
          <w:sz w:val="24"/>
          <w:szCs w:val="24"/>
          <w:lang w:val="en-US"/>
        </w:rPr>
      </w:pPr>
      <w:r>
        <w:rPr>
          <w:rFonts w:ascii="Times New Roman"/>
          <w:sz w:val="24"/>
          <w:szCs w:val="24"/>
          <w:lang w:val="en-US"/>
        </w:rPr>
        <w:t>Latent Semantic Analysis is a method used to reduce the dimension of the term-document matrix described just before</w:t>
      </w:r>
      <w:r w:rsidR="00695020">
        <w:rPr>
          <w:rFonts w:ascii="Times New Roman"/>
          <w:sz w:val="24"/>
          <w:szCs w:val="24"/>
          <w:lang w:val="en-US"/>
        </w:rPr>
        <w:t>, by reducing the number of terms</w:t>
      </w:r>
      <w:r>
        <w:rPr>
          <w:rFonts w:ascii="Times New Roman"/>
          <w:sz w:val="24"/>
          <w:szCs w:val="24"/>
          <w:lang w:val="en-US"/>
        </w:rPr>
        <w:t xml:space="preserve">. </w:t>
      </w:r>
      <w:r w:rsidR="00695020">
        <w:rPr>
          <w:rFonts w:ascii="Times New Roman"/>
          <w:sz w:val="24"/>
          <w:szCs w:val="24"/>
          <w:lang w:val="en-US"/>
        </w:rPr>
        <w:t xml:space="preserve">Using the Singular-value decomposition, it computes components that reflect the patterns of the data [16], and hence ignore the smaller, less important influences. Then, if a word did not appear in a document but yet have an influence because the significance of this word </w:t>
      </w:r>
      <w:r w:rsidR="00695020" w:rsidRPr="00AC50C7">
        <w:rPr>
          <w:rFonts w:ascii="Times New Roman"/>
          <w:noProof/>
          <w:sz w:val="24"/>
          <w:szCs w:val="24"/>
          <w:lang w:val="en-US"/>
        </w:rPr>
        <w:t>end</w:t>
      </w:r>
      <w:r w:rsidR="00695020">
        <w:rPr>
          <w:rFonts w:ascii="Times New Roman"/>
          <w:sz w:val="24"/>
          <w:szCs w:val="24"/>
          <w:lang w:val="en-US"/>
        </w:rPr>
        <w:t xml:space="preserve"> up close, the LSA will highlight it.  </w:t>
      </w:r>
    </w:p>
    <w:p w:rsidR="001B3117" w:rsidRDefault="00A055FA" w:rsidP="006645D9">
      <w:pPr>
        <w:rPr>
          <w:rFonts w:ascii="Times New Roman"/>
          <w:color w:val="8EAADB" w:themeColor="accent1" w:themeTint="99"/>
          <w:sz w:val="26"/>
          <w:szCs w:val="26"/>
          <w:lang w:val="en-US"/>
        </w:rPr>
      </w:pPr>
      <w:r w:rsidRPr="00854872">
        <w:rPr>
          <w:rFonts w:ascii="Times New Roman"/>
          <w:color w:val="8EAADB" w:themeColor="accent1" w:themeTint="99"/>
          <w:sz w:val="26"/>
          <w:szCs w:val="26"/>
          <w:lang w:val="en-US"/>
        </w:rPr>
        <w:t>K-means clustering</w:t>
      </w:r>
    </w:p>
    <w:p w:rsidR="00854872" w:rsidRDefault="00854872" w:rsidP="006645D9">
      <w:pPr>
        <w:rPr>
          <w:rFonts w:ascii="Times New Roman"/>
          <w:sz w:val="24"/>
          <w:szCs w:val="24"/>
          <w:lang w:val="en-US"/>
        </w:rPr>
      </w:pPr>
      <w:r>
        <w:rPr>
          <w:rFonts w:ascii="Times New Roman"/>
          <w:sz w:val="24"/>
          <w:szCs w:val="24"/>
          <w:lang w:val="en-US"/>
        </w:rPr>
        <w:t xml:space="preserve">The objective of the K-means clustering algorithm </w:t>
      </w:r>
      <w:r w:rsidRPr="00AC50C7">
        <w:rPr>
          <w:rFonts w:ascii="Times New Roman"/>
          <w:noProof/>
          <w:sz w:val="24"/>
          <w:szCs w:val="24"/>
          <w:lang w:val="en-US"/>
        </w:rPr>
        <w:t>is divide</w:t>
      </w:r>
      <w:r>
        <w:rPr>
          <w:rFonts w:ascii="Times New Roman"/>
          <w:sz w:val="24"/>
          <w:szCs w:val="24"/>
          <w:lang w:val="en-US"/>
        </w:rPr>
        <w:t xml:space="preserve"> a dataset of M points and N dimensions into K clusters, and so to find K clusters for the M data points [18]. To do so, the algorithm finds k data points, called centers, by minimizing the mean squared distance from each data point to its closest center [17]. The data points are then cluste</w:t>
      </w:r>
      <w:r w:rsidR="00766A2B">
        <w:rPr>
          <w:rFonts w:ascii="Times New Roman"/>
          <w:sz w:val="24"/>
          <w:szCs w:val="24"/>
          <w:lang w:val="en-US"/>
        </w:rPr>
        <w:t>red around their nearest center.</w:t>
      </w:r>
    </w:p>
    <w:p w:rsidR="001208B7" w:rsidRPr="001208B7" w:rsidRDefault="001208B7" w:rsidP="006645D9">
      <w:pPr>
        <w:rPr>
          <w:rFonts w:ascii="Times New Roman"/>
          <w:sz w:val="24"/>
          <w:szCs w:val="24"/>
          <w:lang w:val="en-US"/>
        </w:rPr>
      </w:pPr>
    </w:p>
    <w:p w:rsidR="001B3117" w:rsidRDefault="001B3117" w:rsidP="006645D9">
      <w:pPr>
        <w:rPr>
          <w:rFonts w:ascii="Times New Roman"/>
          <w:color w:val="2F5496" w:themeColor="accent1" w:themeShade="BF"/>
          <w:sz w:val="28"/>
          <w:szCs w:val="28"/>
          <w:lang w:val="en-US"/>
        </w:rPr>
      </w:pPr>
      <w:r>
        <w:rPr>
          <w:rFonts w:ascii="Times New Roman"/>
          <w:color w:val="2F5496" w:themeColor="accent1" w:themeShade="BF"/>
          <w:sz w:val="28"/>
          <w:szCs w:val="28"/>
          <w:lang w:val="en-US"/>
        </w:rPr>
        <w:t>Regression algorithms</w:t>
      </w:r>
    </w:p>
    <w:p w:rsidR="001208B7" w:rsidRPr="001208B7" w:rsidRDefault="001208B7" w:rsidP="006645D9">
      <w:pPr>
        <w:rPr>
          <w:rFonts w:ascii="Times New Roman"/>
          <w:sz w:val="24"/>
          <w:szCs w:val="24"/>
          <w:lang w:val="en-US"/>
        </w:rPr>
      </w:pPr>
      <w:r>
        <w:rPr>
          <w:rFonts w:ascii="Times New Roman"/>
          <w:sz w:val="24"/>
          <w:szCs w:val="24"/>
          <w:lang w:val="en-US"/>
        </w:rPr>
        <w:t xml:space="preserve">Regression algorithms allow </w:t>
      </w:r>
      <w:r w:rsidR="00AC50C7">
        <w:rPr>
          <w:rFonts w:ascii="Times New Roman"/>
          <w:noProof/>
          <w:sz w:val="24"/>
          <w:szCs w:val="24"/>
          <w:lang w:val="en-US"/>
        </w:rPr>
        <w:t>predicting</w:t>
      </w:r>
      <w:r>
        <w:rPr>
          <w:rFonts w:ascii="Times New Roman"/>
          <w:sz w:val="24"/>
          <w:szCs w:val="24"/>
          <w:lang w:val="en-US"/>
        </w:rPr>
        <w:t xml:space="preserve"> continuous values like temperature, incomes, GDP…</w:t>
      </w:r>
      <w:r w:rsidR="00140385">
        <w:rPr>
          <w:rFonts w:ascii="Times New Roman"/>
          <w:sz w:val="24"/>
          <w:szCs w:val="24"/>
          <w:lang w:val="en-US"/>
        </w:rPr>
        <w:t xml:space="preserve"> using other known features.</w:t>
      </w:r>
      <w:r>
        <w:rPr>
          <w:rFonts w:ascii="Times New Roman"/>
          <w:sz w:val="24"/>
          <w:szCs w:val="24"/>
          <w:lang w:val="en-US"/>
        </w:rPr>
        <w:t xml:space="preserve"> </w:t>
      </w:r>
      <w:r w:rsidR="00260B0B">
        <w:rPr>
          <w:rFonts w:ascii="Times New Roman"/>
          <w:sz w:val="24"/>
          <w:szCs w:val="24"/>
          <w:lang w:val="en-US"/>
        </w:rPr>
        <w:t>Several machine learning algorithms have been conceived to serve this purpose.</w:t>
      </w:r>
    </w:p>
    <w:p w:rsidR="001B3117" w:rsidRPr="00CB62F3" w:rsidRDefault="001B3117" w:rsidP="006645D9">
      <w:pPr>
        <w:rPr>
          <w:rFonts w:ascii="Times New Roman"/>
          <w:color w:val="8EAADB" w:themeColor="accent1" w:themeTint="99"/>
          <w:sz w:val="26"/>
          <w:szCs w:val="26"/>
          <w:lang w:val="en-US"/>
        </w:rPr>
      </w:pPr>
      <w:r w:rsidRPr="00CB62F3">
        <w:rPr>
          <w:rFonts w:ascii="Times New Roman"/>
          <w:color w:val="8EAADB" w:themeColor="accent1" w:themeTint="99"/>
          <w:sz w:val="26"/>
          <w:szCs w:val="26"/>
          <w:lang w:val="en-US"/>
        </w:rPr>
        <w:t>Linear regression</w:t>
      </w:r>
    </w:p>
    <w:p w:rsidR="004C639B" w:rsidRDefault="004C639B" w:rsidP="006645D9">
      <w:pPr>
        <w:rPr>
          <w:rFonts w:ascii="Times New Roman"/>
          <w:sz w:val="24"/>
          <w:szCs w:val="24"/>
          <w:lang w:val="en-US"/>
        </w:rPr>
      </w:pPr>
      <w:r>
        <w:rPr>
          <w:rFonts w:ascii="Times New Roman"/>
          <w:sz w:val="24"/>
          <w:szCs w:val="24"/>
          <w:lang w:val="en-US"/>
        </w:rPr>
        <w:t xml:space="preserve">The linear regression method consists </w:t>
      </w:r>
      <w:r w:rsidRPr="00AC50C7">
        <w:rPr>
          <w:rFonts w:ascii="Times New Roman"/>
          <w:noProof/>
          <w:sz w:val="24"/>
          <w:szCs w:val="24"/>
          <w:lang w:val="en-US"/>
        </w:rPr>
        <w:t>on</w:t>
      </w:r>
      <w:r>
        <w:rPr>
          <w:rFonts w:ascii="Times New Roman"/>
          <w:sz w:val="24"/>
          <w:szCs w:val="24"/>
          <w:lang w:val="en-US"/>
        </w:rPr>
        <w:t xml:space="preserve"> trying to find the best linear function of the form </w:t>
      </w:r>
    </w:p>
    <w:p w:rsidR="00260B0B" w:rsidRDefault="004C639B" w:rsidP="006645D9">
      <w:pPr>
        <w:rPr>
          <w:rFonts w:ascii="Times New Roman"/>
          <w:sz w:val="24"/>
          <w:szCs w:val="24"/>
          <w:lang w:val="en-US"/>
        </w:rPr>
      </w:pPr>
      <m:oMath>
        <m:r>
          <w:rPr>
            <w:rFonts w:ascii="Cambria Math" w:hAnsi="Cambria Math"/>
            <w:sz w:val="24"/>
            <w:szCs w:val="24"/>
            <w:lang w:val="en-US"/>
          </w:rPr>
          <m:t xml:space="preserve">Y=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0</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β</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r>
          <w:rPr>
            <w:rFonts w:ascii="Cambria Math" w:hAnsi="Cambria Math"/>
            <w:sz w:val="24"/>
            <w:szCs w:val="24"/>
            <w:lang w:val="en-US"/>
          </w:rPr>
          <m:t>+…</m:t>
        </m:r>
      </m:oMath>
      <w:r>
        <w:rPr>
          <w:rFonts w:ascii="Times New Roman"/>
          <w:sz w:val="24"/>
          <w:szCs w:val="24"/>
          <w:lang w:val="en-US"/>
        </w:rPr>
        <w:t xml:space="preserve">  that allows to predict the Y using the independent variables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r>
          <w:rPr>
            <w:rFonts w:ascii="Cambria Math" w:hAnsi="Cambria Math"/>
            <w:sz w:val="24"/>
            <w:szCs w:val="24"/>
            <w:lang w:val="en-US"/>
          </w:rPr>
          <m:t>…</m:t>
        </m:r>
      </m:oMath>
      <w:r>
        <w:rPr>
          <w:rFonts w:ascii="Times New Roman"/>
          <w:sz w:val="24"/>
          <w:szCs w:val="24"/>
          <w:lang w:val="en-US"/>
        </w:rPr>
        <w:t>) [19]. The best function is the one that minimizes the error between the predict values and the actual values.</w:t>
      </w:r>
      <w:r w:rsidR="00EE6DE3">
        <w:rPr>
          <w:rFonts w:ascii="Times New Roman"/>
          <w:sz w:val="24"/>
          <w:szCs w:val="24"/>
          <w:lang w:val="en-US"/>
        </w:rPr>
        <w:t xml:space="preserve"> This method is very efficient if we have a linear relation between the independent features and the predictable variable.</w:t>
      </w:r>
    </w:p>
    <w:p w:rsidR="00573167" w:rsidRDefault="00573167" w:rsidP="006645D9">
      <w:pPr>
        <w:rPr>
          <w:rFonts w:ascii="Times New Roman"/>
          <w:color w:val="2F5496" w:themeColor="accent1" w:themeShade="BF"/>
          <w:sz w:val="28"/>
          <w:szCs w:val="28"/>
          <w:lang w:val="en-US"/>
        </w:rPr>
      </w:pPr>
      <w:r w:rsidRPr="00573167">
        <w:rPr>
          <w:rFonts w:ascii="Times New Roman"/>
          <w:color w:val="2F5496" w:themeColor="accent1" w:themeShade="BF"/>
          <w:sz w:val="28"/>
          <w:szCs w:val="28"/>
          <w:lang w:val="en-US"/>
        </w:rPr>
        <w:t>Methods based on decision trees</w:t>
      </w:r>
    </w:p>
    <w:p w:rsidR="00573167" w:rsidRDefault="00573167" w:rsidP="006645D9">
      <w:pPr>
        <w:rPr>
          <w:rFonts w:ascii="Times New Roman"/>
          <w:color w:val="8EAADB" w:themeColor="accent1" w:themeTint="99"/>
          <w:sz w:val="26"/>
          <w:szCs w:val="26"/>
          <w:lang w:val="en-US"/>
        </w:rPr>
      </w:pPr>
      <w:r>
        <w:rPr>
          <w:rFonts w:ascii="Times New Roman"/>
          <w:color w:val="8EAADB" w:themeColor="accent1" w:themeTint="99"/>
          <w:sz w:val="26"/>
          <w:szCs w:val="26"/>
          <w:lang w:val="en-US"/>
        </w:rPr>
        <w:t>D</w:t>
      </w:r>
      <w:r w:rsidRPr="00573167">
        <w:rPr>
          <w:rFonts w:ascii="Times New Roman"/>
          <w:color w:val="8EAADB" w:themeColor="accent1" w:themeTint="99"/>
          <w:sz w:val="26"/>
          <w:szCs w:val="26"/>
          <w:lang w:val="en-US"/>
        </w:rPr>
        <w:t>ecision trees</w:t>
      </w:r>
      <w:r>
        <w:rPr>
          <w:rFonts w:ascii="Times New Roman"/>
          <w:color w:val="8EAADB" w:themeColor="accent1" w:themeTint="99"/>
          <w:sz w:val="26"/>
          <w:szCs w:val="26"/>
          <w:lang w:val="en-US"/>
        </w:rPr>
        <w:t xml:space="preserve"> regression</w:t>
      </w:r>
    </w:p>
    <w:p w:rsidR="00573167" w:rsidRPr="00AD2794" w:rsidRDefault="00573167" w:rsidP="006645D9">
      <w:pPr>
        <w:rPr>
          <w:rFonts w:ascii="Times New Roman"/>
          <w:sz w:val="24"/>
          <w:szCs w:val="24"/>
          <w:lang w:val="en-US"/>
        </w:rPr>
      </w:pPr>
      <w:r w:rsidRPr="00573167">
        <w:rPr>
          <w:rFonts w:ascii="Times New Roman"/>
          <w:sz w:val="24"/>
          <w:szCs w:val="24"/>
          <w:lang w:val="en-US"/>
        </w:rPr>
        <w:t>A simple definition of the decision tree would be “it is an analysis diagram, which can help decision makers to decide which is the best option between different options, by projecting possible outcomes. The decision tree, gives the decision maker an overview of the multiple stages by that will follow each possible decision” [</w:t>
      </w:r>
      <w:r>
        <w:rPr>
          <w:rFonts w:ascii="Times New Roman"/>
          <w:sz w:val="24"/>
          <w:szCs w:val="24"/>
          <w:lang w:val="en-US"/>
        </w:rPr>
        <w:t xml:space="preserve">21]. The goal of a decision tree regression is to explain a continuous value Y from other n discrete or continuous values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k</m:t>
            </m:r>
          </m:sub>
        </m:sSub>
      </m:oMath>
      <w:r w:rsidR="00AD2794">
        <w:rPr>
          <w:rFonts w:ascii="Times New Roman"/>
          <w:sz w:val="24"/>
          <w:szCs w:val="24"/>
          <w:lang w:val="en-US"/>
        </w:rPr>
        <w:t xml:space="preserve"> (</w:t>
      </w:r>
      <w:r>
        <w:rPr>
          <w:rFonts w:ascii="Times New Roman"/>
          <w:sz w:val="24"/>
          <w:szCs w:val="24"/>
          <w:lang w:val="en-US"/>
        </w:rPr>
        <w:t xml:space="preserve">k Є [|1,n|]). To do so, let say that we have m individuals/observations. The principle is to partition individuals by creating groups as much homogeneous as possible from the point of view of </w:t>
      </w:r>
      <w:r>
        <w:rPr>
          <w:rFonts w:ascii="Times New Roman"/>
          <w:sz w:val="24"/>
          <w:szCs w:val="24"/>
          <w:lang w:val="en-US"/>
        </w:rPr>
        <w:lastRenderedPageBreak/>
        <w:t>the target value, taking into account a hierarchy of the predictive capacity of the variables considered. This hierarchy allows to visualize results in a tree and to build explanatory rules.</w:t>
      </w:r>
    </w:p>
    <w:p w:rsidR="001B3117" w:rsidRPr="00573167" w:rsidRDefault="001B3117" w:rsidP="006645D9">
      <w:pPr>
        <w:rPr>
          <w:rFonts w:ascii="Times New Roman"/>
          <w:color w:val="8EAADB" w:themeColor="accent1" w:themeTint="99"/>
          <w:sz w:val="26"/>
          <w:szCs w:val="26"/>
          <w:lang w:val="en-US"/>
        </w:rPr>
      </w:pPr>
      <w:r w:rsidRPr="00573167">
        <w:rPr>
          <w:rFonts w:ascii="Times New Roman"/>
          <w:color w:val="8EAADB" w:themeColor="accent1" w:themeTint="99"/>
          <w:sz w:val="26"/>
          <w:szCs w:val="26"/>
          <w:lang w:val="en-US"/>
        </w:rPr>
        <w:t>Random Forest</w:t>
      </w:r>
      <w:r w:rsidR="009B414A" w:rsidRPr="00573167">
        <w:rPr>
          <w:rFonts w:ascii="Times New Roman"/>
          <w:color w:val="8EAADB" w:themeColor="accent1" w:themeTint="99"/>
          <w:sz w:val="26"/>
          <w:szCs w:val="26"/>
          <w:lang w:val="en-US"/>
        </w:rPr>
        <w:t xml:space="preserve"> algorithm</w:t>
      </w:r>
    </w:p>
    <w:p w:rsidR="009B414A" w:rsidRPr="00AD2794" w:rsidRDefault="00AD2794" w:rsidP="006645D9">
      <w:pPr>
        <w:rPr>
          <w:rFonts w:ascii="Times New Roman"/>
          <w:sz w:val="24"/>
          <w:szCs w:val="24"/>
          <w:lang w:val="en-US"/>
        </w:rPr>
      </w:pPr>
      <w:r w:rsidRPr="00AD2794">
        <w:rPr>
          <w:rFonts w:ascii="Times New Roman"/>
          <w:sz w:val="24"/>
          <w:szCs w:val="24"/>
          <w:lang w:val="en-US"/>
        </w:rPr>
        <w:t>The principal</w:t>
      </w:r>
      <w:r>
        <w:rPr>
          <w:rFonts w:ascii="Times New Roman"/>
          <w:sz w:val="24"/>
          <w:szCs w:val="24"/>
          <w:lang w:val="en-US"/>
        </w:rPr>
        <w:t xml:space="preserve"> issue of a decision tree is its strong dependence with the sample, which means that it does not generalize well. </w:t>
      </w:r>
      <w:r w:rsidR="00CB657C">
        <w:rPr>
          <w:rFonts w:ascii="Times New Roman"/>
          <w:sz w:val="24"/>
          <w:szCs w:val="24"/>
          <w:lang w:val="en-US"/>
        </w:rPr>
        <w:t xml:space="preserve">To tackle this issue, the random forest algorithm builds several independent decision trees, using randomly selected samples of variables and individuals [20]. All the trees built are then put together. In a regression problem, it then takes the average of the trees to get predictions from new data. The advantages of this algorithm are that it does not overfit, the computation time is reasonable and it can handle thousands of predictors and hence it can handle noise [22]. This algorithm also provides a ranking of variables importance. </w:t>
      </w:r>
    </w:p>
    <w:p w:rsidR="001B3117" w:rsidRDefault="001B3117" w:rsidP="006645D9">
      <w:pPr>
        <w:rPr>
          <w:rFonts w:ascii="Times New Roman"/>
          <w:color w:val="8EAADB" w:themeColor="accent1" w:themeTint="99"/>
          <w:sz w:val="26"/>
          <w:szCs w:val="26"/>
          <w:lang w:val="en-US"/>
        </w:rPr>
      </w:pPr>
      <w:r w:rsidRPr="00AD2794">
        <w:rPr>
          <w:rFonts w:ascii="Times New Roman"/>
          <w:color w:val="8EAADB" w:themeColor="accent1" w:themeTint="99"/>
          <w:sz w:val="26"/>
          <w:szCs w:val="26"/>
          <w:lang w:val="en-US"/>
        </w:rPr>
        <w:t>Gradient Boosting</w:t>
      </w:r>
      <w:r w:rsidR="00AD2794">
        <w:rPr>
          <w:rFonts w:ascii="Times New Roman"/>
          <w:color w:val="8EAADB" w:themeColor="accent1" w:themeTint="99"/>
          <w:sz w:val="26"/>
          <w:szCs w:val="26"/>
          <w:lang w:val="en-US"/>
        </w:rPr>
        <w:t xml:space="preserve"> algorithm</w:t>
      </w:r>
    </w:p>
    <w:p w:rsidR="008557B5" w:rsidRPr="008557B5" w:rsidRDefault="008557B5" w:rsidP="008557B5">
      <w:pPr>
        <w:rPr>
          <w:rFonts w:ascii="Times New Roman"/>
          <w:sz w:val="24"/>
          <w:szCs w:val="24"/>
          <w:lang w:val="en-US"/>
        </w:rPr>
      </w:pPr>
      <w:r w:rsidRPr="008557B5">
        <w:rPr>
          <w:rFonts w:ascii="Times New Roman"/>
          <w:sz w:val="24"/>
          <w:szCs w:val="24"/>
          <w:lang w:val="en-US"/>
        </w:rPr>
        <w:t>The</w:t>
      </w:r>
      <w:r>
        <w:rPr>
          <w:rFonts w:ascii="Times New Roman"/>
          <w:sz w:val="24"/>
          <w:szCs w:val="24"/>
          <w:lang w:val="en-US"/>
        </w:rPr>
        <w:t xml:space="preserve"> gradient boosting algorithm has a different approach from that of random forest. The trees are connected like series in such way that when a tree is built, it tries to improve the results of the tree that was built previously. Each iteration tries to correct the error of the previous iteration by “fitting a simple parameterized </w:t>
      </w:r>
      <w:r w:rsidRPr="008557B5">
        <w:rPr>
          <w:rFonts w:ascii="Times New Roman"/>
          <w:sz w:val="24"/>
          <w:szCs w:val="24"/>
          <w:lang w:val="en-US"/>
        </w:rPr>
        <w:t>function (base learner) to current “pseudo”-residuals by least squares at each iteration</w:t>
      </w:r>
      <w:r>
        <w:rPr>
          <w:rFonts w:ascii="Times New Roman"/>
          <w:sz w:val="24"/>
          <w:szCs w:val="24"/>
          <w:lang w:val="en-US"/>
        </w:rPr>
        <w:t>” [23].</w:t>
      </w:r>
      <w:r w:rsidR="00612F8D">
        <w:rPr>
          <w:rFonts w:ascii="Times New Roman"/>
          <w:sz w:val="24"/>
          <w:szCs w:val="24"/>
          <w:lang w:val="en-US"/>
        </w:rPr>
        <w:t xml:space="preserve"> At the end, we get a linear combination of all the trees, and the ones with t</w:t>
      </w:r>
      <w:r w:rsidR="00DA1371">
        <w:rPr>
          <w:rFonts w:ascii="Times New Roman"/>
          <w:sz w:val="24"/>
          <w:szCs w:val="24"/>
          <w:lang w:val="en-US"/>
        </w:rPr>
        <w:t>he lowest error are overweight</w:t>
      </w:r>
      <w:r w:rsidR="00612F8D">
        <w:rPr>
          <w:rFonts w:ascii="Times New Roman"/>
          <w:sz w:val="24"/>
          <w:szCs w:val="24"/>
          <w:lang w:val="en-US"/>
        </w:rPr>
        <w:t>.</w:t>
      </w:r>
    </w:p>
    <w:p w:rsidR="00465F10" w:rsidRPr="00DA1371" w:rsidRDefault="00DA1371" w:rsidP="006645D9">
      <w:pPr>
        <w:rPr>
          <w:rFonts w:ascii="Times New Roman"/>
          <w:color w:val="2F5496" w:themeColor="accent1" w:themeShade="BF"/>
          <w:sz w:val="28"/>
          <w:szCs w:val="28"/>
          <w:lang w:val="en-US"/>
        </w:rPr>
      </w:pPr>
      <w:r w:rsidRPr="00DA1371">
        <w:rPr>
          <w:rFonts w:ascii="Times New Roman"/>
          <w:color w:val="2F5496" w:themeColor="accent1" w:themeShade="BF"/>
          <w:sz w:val="28"/>
          <w:szCs w:val="28"/>
          <w:lang w:val="en-US"/>
        </w:rPr>
        <w:t xml:space="preserve">Artificial </w:t>
      </w:r>
      <w:r w:rsidR="00465F10" w:rsidRPr="00DA1371">
        <w:rPr>
          <w:rFonts w:ascii="Times New Roman"/>
          <w:color w:val="2F5496" w:themeColor="accent1" w:themeShade="BF"/>
          <w:sz w:val="28"/>
          <w:szCs w:val="28"/>
          <w:lang w:val="en-US"/>
        </w:rPr>
        <w:t>Neural Network</w:t>
      </w:r>
      <w:r w:rsidRPr="00DA1371">
        <w:rPr>
          <w:rFonts w:ascii="Times New Roman"/>
          <w:color w:val="2F5496" w:themeColor="accent1" w:themeShade="BF"/>
          <w:sz w:val="28"/>
          <w:szCs w:val="28"/>
          <w:lang w:val="en-US"/>
        </w:rPr>
        <w:t>s</w:t>
      </w:r>
    </w:p>
    <w:p w:rsidR="001B3117" w:rsidRDefault="00E93FB3" w:rsidP="006645D9">
      <w:pPr>
        <w:rPr>
          <w:rFonts w:ascii="Times New Roman"/>
          <w:sz w:val="24"/>
          <w:szCs w:val="24"/>
          <w:lang w:val="en-US"/>
        </w:rPr>
      </w:pPr>
      <w:r w:rsidRPr="00E93FB3">
        <w:rPr>
          <w:rFonts w:ascii="Times New Roman"/>
          <w:sz w:val="24"/>
          <w:szCs w:val="24"/>
          <w:lang w:val="en-US"/>
        </w:rPr>
        <w:t>Haykin [24] has defined Artificial Neural Networks as follow</w:t>
      </w:r>
      <w:r>
        <w:rPr>
          <w:rFonts w:ascii="Times New Roman"/>
          <w:sz w:val="24"/>
          <w:szCs w:val="24"/>
          <w:lang w:val="en-US"/>
        </w:rPr>
        <w:t xml:space="preserve">: “A neural network is a massively parallel distributed processor made up of simple processing units, which has a natural propensity for storing experiential knowledge and making it available for use. It resembles the brain in two respects: </w:t>
      </w:r>
    </w:p>
    <w:p w:rsidR="00E93FB3" w:rsidRDefault="00E93FB3" w:rsidP="00E93FB3">
      <w:pPr>
        <w:pStyle w:val="Paragraphedeliste"/>
        <w:numPr>
          <w:ilvl w:val="0"/>
          <w:numId w:val="3"/>
        </w:numPr>
        <w:rPr>
          <w:rFonts w:ascii="Times New Roman"/>
          <w:sz w:val="24"/>
          <w:szCs w:val="24"/>
          <w:lang w:val="en-US"/>
        </w:rPr>
      </w:pPr>
      <w:r>
        <w:rPr>
          <w:rFonts w:ascii="Times New Roman"/>
          <w:sz w:val="24"/>
          <w:szCs w:val="24"/>
          <w:lang w:val="en-US"/>
        </w:rPr>
        <w:t>Knowledge is acquired by the network from its environment through a learning process.</w:t>
      </w:r>
    </w:p>
    <w:p w:rsidR="00E93FB3" w:rsidRDefault="00E93FB3" w:rsidP="00E93FB3">
      <w:pPr>
        <w:pStyle w:val="Paragraphedeliste"/>
        <w:numPr>
          <w:ilvl w:val="0"/>
          <w:numId w:val="3"/>
        </w:numPr>
        <w:rPr>
          <w:rFonts w:ascii="Times New Roman"/>
          <w:sz w:val="24"/>
          <w:szCs w:val="24"/>
          <w:lang w:val="en-US"/>
        </w:rPr>
      </w:pPr>
      <w:r>
        <w:rPr>
          <w:rFonts w:ascii="Times New Roman"/>
          <w:sz w:val="24"/>
          <w:szCs w:val="24"/>
          <w:lang w:val="en-US"/>
        </w:rPr>
        <w:t>Interneuron connection strength, known as synaptic weights, are used to store the acquired knowledge.”</w:t>
      </w:r>
    </w:p>
    <w:p w:rsidR="00E93FB3" w:rsidRPr="00E93FB3" w:rsidRDefault="00E93FB3" w:rsidP="00E93FB3">
      <w:pPr>
        <w:rPr>
          <w:rFonts w:ascii="Times New Roman"/>
          <w:sz w:val="24"/>
          <w:szCs w:val="24"/>
          <w:lang w:val="en-US"/>
        </w:rPr>
      </w:pPr>
      <w:r w:rsidRPr="00E93FB3">
        <w:rPr>
          <w:rFonts w:ascii="Times New Roman"/>
          <w:sz w:val="24"/>
          <w:szCs w:val="24"/>
          <w:lang w:val="en-US"/>
        </w:rPr>
        <w:t>The artificial neural network is organized in layers</w:t>
      </w:r>
      <w:r>
        <w:rPr>
          <w:rFonts w:ascii="Times New Roman"/>
          <w:sz w:val="24"/>
          <w:szCs w:val="24"/>
          <w:lang w:val="en-US"/>
        </w:rPr>
        <w:t xml:space="preserve"> of neurons</w:t>
      </w:r>
      <w:r w:rsidRPr="00E93FB3">
        <w:rPr>
          <w:rFonts w:ascii="Times New Roman"/>
          <w:sz w:val="24"/>
          <w:szCs w:val="24"/>
          <w:lang w:val="en-US"/>
        </w:rPr>
        <w:t>. Each neuron in the network receives an input signal, processes this signal and then sends an output signal. The first layer is the input layer. Each node receives a vector containing a feature predictor values and these nodes are conn</w:t>
      </w:r>
      <w:r>
        <w:rPr>
          <w:rFonts w:ascii="Times New Roman"/>
          <w:sz w:val="24"/>
          <w:szCs w:val="24"/>
          <w:lang w:val="en-US"/>
        </w:rPr>
        <w:t>ected to the nodes of the next layers with synaptic weighted links.</w:t>
      </w:r>
    </w:p>
    <w:p w:rsidR="00D2437A" w:rsidRDefault="00D2437A" w:rsidP="00D2437A">
      <w:pPr>
        <w:rPr>
          <w:rFonts w:ascii="Times New Roman"/>
          <w:color w:val="1F3864" w:themeColor="accent1" w:themeShade="80"/>
          <w:sz w:val="32"/>
          <w:szCs w:val="32"/>
          <w:lang w:val="en-US"/>
        </w:rPr>
      </w:pPr>
      <w:r>
        <w:rPr>
          <w:rFonts w:ascii="Times New Roman"/>
          <w:color w:val="1F3864" w:themeColor="accent1" w:themeShade="80"/>
          <w:sz w:val="32"/>
          <w:szCs w:val="32"/>
          <w:lang w:val="en-US"/>
        </w:rPr>
        <w:t>Approaches: Methods &amp; Tools for Analysis and Evaluation</w:t>
      </w:r>
    </w:p>
    <w:p w:rsidR="00326F7F" w:rsidRPr="001F6D0C" w:rsidRDefault="00326F7F" w:rsidP="00D2437A">
      <w:pPr>
        <w:rPr>
          <w:rFonts w:ascii="Times New Roman"/>
          <w:color w:val="2F5496" w:themeColor="accent1" w:themeShade="BF"/>
          <w:sz w:val="28"/>
          <w:szCs w:val="28"/>
          <w:lang w:val="en-US"/>
        </w:rPr>
      </w:pPr>
      <w:r w:rsidRPr="001F6D0C">
        <w:rPr>
          <w:rFonts w:ascii="Times New Roman"/>
          <w:color w:val="2F5496" w:themeColor="accent1" w:themeShade="BF"/>
          <w:sz w:val="28"/>
          <w:szCs w:val="28"/>
          <w:lang w:val="en-US"/>
        </w:rPr>
        <w:t>Literature survey</w:t>
      </w:r>
    </w:p>
    <w:p w:rsidR="00326F7F" w:rsidRDefault="00326F7F" w:rsidP="00D2437A">
      <w:pPr>
        <w:rPr>
          <w:rFonts w:ascii="Times New Roman"/>
          <w:sz w:val="24"/>
          <w:szCs w:val="24"/>
          <w:lang w:val="en-US"/>
        </w:rPr>
      </w:pPr>
      <w:r>
        <w:rPr>
          <w:rFonts w:ascii="Times New Roman"/>
          <w:sz w:val="24"/>
          <w:szCs w:val="24"/>
          <w:lang w:val="en-US"/>
        </w:rPr>
        <w:t>A first literature survey has been done using Google Scholar and the City, University of London Library to have a good overview of the previous works and the different methods that can be applied during this study. A second literature su</w:t>
      </w:r>
      <w:r w:rsidR="00A13854">
        <w:rPr>
          <w:rFonts w:ascii="Times New Roman"/>
          <w:sz w:val="24"/>
          <w:szCs w:val="24"/>
          <w:lang w:val="en-US"/>
        </w:rPr>
        <w:t>rvey must be done to find other methods of text analysis and data wrangling.</w:t>
      </w:r>
    </w:p>
    <w:p w:rsidR="00CB15DF" w:rsidRDefault="00CB15DF" w:rsidP="00D2437A">
      <w:pPr>
        <w:rPr>
          <w:rFonts w:ascii="Times New Roman"/>
          <w:sz w:val="24"/>
          <w:szCs w:val="24"/>
          <w:lang w:val="en-US"/>
        </w:rPr>
      </w:pPr>
    </w:p>
    <w:p w:rsidR="00CB15DF" w:rsidRPr="00326F7F" w:rsidRDefault="00CB15DF" w:rsidP="00D2437A">
      <w:pPr>
        <w:rPr>
          <w:rFonts w:ascii="Times New Roman"/>
          <w:sz w:val="24"/>
          <w:szCs w:val="24"/>
          <w:lang w:val="en-US"/>
        </w:rPr>
      </w:pPr>
    </w:p>
    <w:p w:rsidR="00D2437A" w:rsidRPr="001F6D0C" w:rsidRDefault="0027332C" w:rsidP="00D2437A">
      <w:pPr>
        <w:rPr>
          <w:rFonts w:ascii="Times New Roman"/>
          <w:color w:val="2F5496" w:themeColor="accent1" w:themeShade="BF"/>
          <w:sz w:val="28"/>
          <w:szCs w:val="28"/>
          <w:lang w:val="en-US"/>
        </w:rPr>
      </w:pPr>
      <w:r w:rsidRPr="001F6D0C">
        <w:rPr>
          <w:rFonts w:ascii="Times New Roman"/>
          <w:color w:val="2F5496" w:themeColor="accent1" w:themeShade="BF"/>
          <w:sz w:val="28"/>
          <w:szCs w:val="28"/>
          <w:lang w:val="en-US"/>
        </w:rPr>
        <w:lastRenderedPageBreak/>
        <w:t>Description of job ads dataset</w:t>
      </w:r>
    </w:p>
    <w:p w:rsidR="0027332C" w:rsidRDefault="00CB15DF" w:rsidP="00D2437A">
      <w:pPr>
        <w:rPr>
          <w:rFonts w:ascii="Times New Roman"/>
          <w:sz w:val="24"/>
          <w:szCs w:val="24"/>
          <w:lang w:val="en-US"/>
        </w:rPr>
      </w:pPr>
      <w:r>
        <w:rPr>
          <w:rFonts w:ascii="Times New Roman"/>
          <w:sz w:val="24"/>
          <w:szCs w:val="24"/>
          <w:lang w:val="en-US"/>
        </w:rPr>
        <w:t>The original dataset obtained from job ads from the website Reed.co.uk contains the following features:</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“date posted”</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“Title”: The title of the job, which is the first information we have when looking at an offer. It is also the title that is shown when we make a research using a bar search.</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“Type”: permanent or temporary</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“Location”: generally, it is the town and the county</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“Region”</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“Sector”</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“Parent sector”: the sectors clustered in a more general sector like “Financial service” or “Customer service”</w:t>
      </w:r>
    </w:p>
    <w:p w:rsidR="00CB15DF" w:rsidRDefault="00CB15DF" w:rsidP="00CB15DF">
      <w:pPr>
        <w:pStyle w:val="Paragraphedeliste"/>
        <w:numPr>
          <w:ilvl w:val="0"/>
          <w:numId w:val="4"/>
        </w:numPr>
        <w:rPr>
          <w:rFonts w:ascii="Times New Roman"/>
          <w:sz w:val="24"/>
          <w:szCs w:val="24"/>
          <w:lang w:val="en-US"/>
        </w:rPr>
      </w:pPr>
      <w:r>
        <w:rPr>
          <w:rFonts w:ascii="Times New Roman"/>
          <w:sz w:val="24"/>
          <w:szCs w:val="24"/>
          <w:lang w:val="en-US"/>
        </w:rPr>
        <w:t xml:space="preserve">“Salary interval”: </w:t>
      </w:r>
      <w:r w:rsidR="00D2586E">
        <w:rPr>
          <w:rFonts w:ascii="Times New Roman"/>
          <w:sz w:val="24"/>
          <w:szCs w:val="24"/>
          <w:lang w:val="en-US"/>
        </w:rPr>
        <w:t>if the salary is given annually or monthly. We only use annual interval, we convert the monthly one into annual.</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“Salary min”</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“Salary max”</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“Salary difference”: difference between salary max and salary min</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“Recruiter”: the company that posted the ad</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“Description”: a detailed description of the offer, provided by the company that posted the offer</w:t>
      </w:r>
    </w:p>
    <w:p w:rsidR="00D2586E"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“Skills”: a list of skills required for the job</w:t>
      </w:r>
    </w:p>
    <w:p w:rsidR="00D2586E" w:rsidRPr="00CB15DF" w:rsidRDefault="00D2586E" w:rsidP="00CB15DF">
      <w:pPr>
        <w:pStyle w:val="Paragraphedeliste"/>
        <w:numPr>
          <w:ilvl w:val="0"/>
          <w:numId w:val="4"/>
        </w:numPr>
        <w:rPr>
          <w:rFonts w:ascii="Times New Roman"/>
          <w:sz w:val="24"/>
          <w:szCs w:val="24"/>
          <w:lang w:val="en-US"/>
        </w:rPr>
      </w:pPr>
      <w:r>
        <w:rPr>
          <w:rFonts w:ascii="Times New Roman"/>
          <w:sz w:val="24"/>
          <w:szCs w:val="24"/>
          <w:lang w:val="en-US"/>
        </w:rPr>
        <w:t xml:space="preserve">“Salary mean”: </w:t>
      </w:r>
      <w:r w:rsidR="00A13854">
        <w:rPr>
          <w:rFonts w:ascii="Times New Roman"/>
          <w:sz w:val="24"/>
          <w:szCs w:val="24"/>
          <w:lang w:val="en-US"/>
        </w:rPr>
        <w:t>the target value, which is the mean between the</w:t>
      </w:r>
    </w:p>
    <w:p w:rsidR="00D2437A" w:rsidRPr="001F6D0C" w:rsidRDefault="009211BB" w:rsidP="00D2437A">
      <w:pPr>
        <w:rPr>
          <w:rFonts w:ascii="Times New Roman"/>
          <w:color w:val="2F5496" w:themeColor="accent1" w:themeShade="BF"/>
          <w:sz w:val="28"/>
          <w:szCs w:val="28"/>
          <w:lang w:val="en-US"/>
        </w:rPr>
      </w:pPr>
      <w:r>
        <w:rPr>
          <w:rFonts w:ascii="Times New Roman"/>
          <w:color w:val="2F5496" w:themeColor="accent1" w:themeShade="BF"/>
          <w:sz w:val="28"/>
          <w:szCs w:val="28"/>
          <w:lang w:val="en-US"/>
        </w:rPr>
        <w:t xml:space="preserve">Analysis and </w:t>
      </w:r>
      <w:r w:rsidR="00D2437A" w:rsidRPr="001F6D0C">
        <w:rPr>
          <w:rFonts w:ascii="Times New Roman"/>
          <w:color w:val="2F5496" w:themeColor="accent1" w:themeShade="BF"/>
          <w:sz w:val="28"/>
          <w:szCs w:val="28"/>
          <w:lang w:val="en-US"/>
        </w:rPr>
        <w:t>Cleansing of Dataset</w:t>
      </w:r>
    </w:p>
    <w:p w:rsidR="0027332C" w:rsidRPr="0027332C" w:rsidRDefault="0027332C" w:rsidP="00D2437A">
      <w:pPr>
        <w:rPr>
          <w:rFonts w:ascii="Times New Roman"/>
          <w:sz w:val="24"/>
          <w:szCs w:val="24"/>
          <w:lang w:val="en-US"/>
        </w:rPr>
      </w:pPr>
      <w:r w:rsidRPr="0027332C">
        <w:rPr>
          <w:rFonts w:ascii="Times New Roman"/>
          <w:sz w:val="24"/>
          <w:szCs w:val="24"/>
          <w:lang w:val="en-US"/>
        </w:rPr>
        <w:t xml:space="preserve">The first work </w:t>
      </w:r>
      <w:r>
        <w:rPr>
          <w:rFonts w:ascii="Times New Roman"/>
          <w:sz w:val="24"/>
          <w:szCs w:val="24"/>
          <w:lang w:val="en-US"/>
        </w:rPr>
        <w:t>is to</w:t>
      </w:r>
      <w:r w:rsidR="009211BB">
        <w:rPr>
          <w:rFonts w:ascii="Times New Roman"/>
          <w:sz w:val="24"/>
          <w:szCs w:val="24"/>
          <w:lang w:val="en-US"/>
        </w:rPr>
        <w:t xml:space="preserve"> make an analysis of the dataset: plots of histograms, box-plots, have a look at the number of the number of unique values for categorical features… </w:t>
      </w:r>
      <w:r>
        <w:rPr>
          <w:rFonts w:ascii="Times New Roman"/>
          <w:sz w:val="24"/>
          <w:szCs w:val="24"/>
          <w:lang w:val="en-US"/>
        </w:rPr>
        <w:t xml:space="preserve"> </w:t>
      </w:r>
      <w:r w:rsidR="009211BB">
        <w:rPr>
          <w:rFonts w:ascii="Times New Roman"/>
          <w:sz w:val="24"/>
          <w:szCs w:val="24"/>
          <w:lang w:val="en-US"/>
        </w:rPr>
        <w:t xml:space="preserve">Then we will have to </w:t>
      </w:r>
      <w:r>
        <w:rPr>
          <w:rFonts w:ascii="Times New Roman"/>
          <w:sz w:val="24"/>
          <w:szCs w:val="24"/>
          <w:lang w:val="en-US"/>
        </w:rPr>
        <w:t xml:space="preserve">clean the data, especially by making some text analysis on the features such as “Title”, “Description”, “Locations”, “Skills” … </w:t>
      </w:r>
      <w:r w:rsidR="009033BE">
        <w:rPr>
          <w:rFonts w:ascii="Times New Roman"/>
          <w:sz w:val="24"/>
          <w:szCs w:val="24"/>
          <w:lang w:val="en-US"/>
        </w:rPr>
        <w:t>To do so, we can use K-means clustering to reduce the dimension/number of unique values by regrouping the ones that are very close. We will also transform the text data into text-frequency matrix that we will then reduce the dimension using Latent Semantic Analysis.</w:t>
      </w:r>
      <w:r w:rsidR="00EE408A">
        <w:rPr>
          <w:rFonts w:ascii="Times New Roman"/>
          <w:sz w:val="24"/>
          <w:szCs w:val="24"/>
          <w:lang w:val="en-US"/>
        </w:rPr>
        <w:t xml:space="preserve"> </w:t>
      </w:r>
      <w:r w:rsidR="001C53D6">
        <w:rPr>
          <w:rFonts w:ascii="Times New Roman"/>
          <w:sz w:val="24"/>
          <w:szCs w:val="24"/>
          <w:lang w:val="en-US"/>
        </w:rPr>
        <w:t>The LSA wi</w:t>
      </w:r>
      <w:r w:rsidR="00E61B0D">
        <w:rPr>
          <w:rFonts w:ascii="Times New Roman"/>
          <w:sz w:val="24"/>
          <w:szCs w:val="24"/>
          <w:lang w:val="en-US"/>
        </w:rPr>
        <w:t>ll create components that we will use</w:t>
      </w:r>
      <w:r w:rsidR="002A15D0">
        <w:rPr>
          <w:rFonts w:ascii="Times New Roman"/>
          <w:sz w:val="24"/>
          <w:szCs w:val="24"/>
          <w:lang w:val="en-US"/>
        </w:rPr>
        <w:t xml:space="preserve"> as features instead of the text data.</w:t>
      </w:r>
    </w:p>
    <w:p w:rsidR="00D2437A" w:rsidRPr="001F6D0C" w:rsidRDefault="00D2437A" w:rsidP="00D2437A">
      <w:pPr>
        <w:rPr>
          <w:rFonts w:ascii="Times New Roman"/>
          <w:color w:val="2F5496" w:themeColor="accent1" w:themeShade="BF"/>
          <w:sz w:val="28"/>
          <w:szCs w:val="28"/>
          <w:lang w:val="en-US"/>
        </w:rPr>
      </w:pPr>
      <w:r w:rsidRPr="001F6D0C">
        <w:rPr>
          <w:rFonts w:ascii="Times New Roman"/>
          <w:color w:val="2F5496" w:themeColor="accent1" w:themeShade="BF"/>
          <w:sz w:val="28"/>
          <w:szCs w:val="28"/>
          <w:lang w:val="en-US"/>
        </w:rPr>
        <w:t>Implementation of Regression Model</w:t>
      </w:r>
    </w:p>
    <w:p w:rsidR="00443209" w:rsidRDefault="00443209" w:rsidP="00D2437A">
      <w:pPr>
        <w:rPr>
          <w:rFonts w:ascii="Times New Roman"/>
          <w:sz w:val="24"/>
          <w:szCs w:val="24"/>
          <w:lang w:val="en-US"/>
        </w:rPr>
      </w:pPr>
      <w:r>
        <w:rPr>
          <w:rFonts w:ascii="Times New Roman"/>
          <w:sz w:val="24"/>
          <w:szCs w:val="24"/>
          <w:lang w:val="en-US"/>
        </w:rPr>
        <w:t xml:space="preserve">After cleaning the data, we will build several models to predict the incomes. We will begin with a linear regression model. Then we will use Random Forest and find the best hyperparameters using a Grid Search. We will also try the Gradient Boosting algorithm with a Grid Search to fit the </w:t>
      </w:r>
      <w:r w:rsidR="00C002C6">
        <w:rPr>
          <w:rFonts w:ascii="Times New Roman"/>
          <w:sz w:val="24"/>
          <w:szCs w:val="24"/>
          <w:lang w:val="en-US"/>
        </w:rPr>
        <w:t>hyper</w:t>
      </w:r>
      <w:r>
        <w:rPr>
          <w:rFonts w:ascii="Times New Roman"/>
          <w:sz w:val="24"/>
          <w:szCs w:val="24"/>
          <w:lang w:val="en-US"/>
        </w:rPr>
        <w:t xml:space="preserve">parameters. If the computation of the Grid Search takes too much time, we will use a Random Search. </w:t>
      </w:r>
      <w:r w:rsidR="00C002C6">
        <w:rPr>
          <w:rFonts w:ascii="Times New Roman"/>
          <w:sz w:val="24"/>
          <w:szCs w:val="24"/>
          <w:lang w:val="en-US"/>
        </w:rPr>
        <w:t xml:space="preserve">We will also make an analysis of the importance of each feature for the prediction. </w:t>
      </w:r>
      <w:r>
        <w:rPr>
          <w:rFonts w:ascii="Times New Roman"/>
          <w:sz w:val="24"/>
          <w:szCs w:val="24"/>
          <w:lang w:val="en-US"/>
        </w:rPr>
        <w:t>Finally, we will use an Artificial Neural Network algorithm to try to improve our results.</w:t>
      </w:r>
    </w:p>
    <w:p w:rsidR="00C002C6" w:rsidRDefault="00C002C6" w:rsidP="00D2437A">
      <w:pPr>
        <w:rPr>
          <w:rFonts w:ascii="Times New Roman"/>
          <w:sz w:val="24"/>
          <w:szCs w:val="24"/>
          <w:lang w:val="en-US"/>
        </w:rPr>
      </w:pPr>
    </w:p>
    <w:p w:rsidR="00C002C6" w:rsidRPr="00443209" w:rsidRDefault="00C002C6" w:rsidP="00D2437A">
      <w:pPr>
        <w:rPr>
          <w:rFonts w:ascii="Times New Roman"/>
          <w:sz w:val="24"/>
          <w:szCs w:val="24"/>
          <w:lang w:val="en-US"/>
        </w:rPr>
      </w:pPr>
    </w:p>
    <w:p w:rsidR="00D2437A" w:rsidRPr="001F6D0C" w:rsidRDefault="00D2437A" w:rsidP="00D2437A">
      <w:pPr>
        <w:rPr>
          <w:rFonts w:ascii="Times New Roman"/>
          <w:noProof/>
          <w:color w:val="2F5496" w:themeColor="accent1" w:themeShade="BF"/>
          <w:sz w:val="28"/>
          <w:szCs w:val="28"/>
          <w:lang w:val="en-US"/>
        </w:rPr>
      </w:pPr>
      <w:r w:rsidRPr="001F6D0C">
        <w:rPr>
          <w:rFonts w:ascii="Times New Roman"/>
          <w:color w:val="2F5496" w:themeColor="accent1" w:themeShade="BF"/>
          <w:sz w:val="28"/>
          <w:szCs w:val="28"/>
          <w:lang w:val="en-US"/>
        </w:rPr>
        <w:lastRenderedPageBreak/>
        <w:t xml:space="preserve">Evaluation and </w:t>
      </w:r>
      <w:r w:rsidR="005052FA" w:rsidRPr="001F6D0C">
        <w:rPr>
          <w:rFonts w:ascii="Times New Roman"/>
          <w:noProof/>
          <w:color w:val="2F5496" w:themeColor="accent1" w:themeShade="BF"/>
          <w:sz w:val="28"/>
          <w:szCs w:val="28"/>
          <w:lang w:val="en-US"/>
        </w:rPr>
        <w:t>C</w:t>
      </w:r>
      <w:r w:rsidRPr="001F6D0C">
        <w:rPr>
          <w:rFonts w:ascii="Times New Roman"/>
          <w:noProof/>
          <w:color w:val="2F5496" w:themeColor="accent1" w:themeShade="BF"/>
          <w:sz w:val="28"/>
          <w:szCs w:val="28"/>
          <w:lang w:val="en-US"/>
        </w:rPr>
        <w:t>omparisons</w:t>
      </w:r>
    </w:p>
    <w:p w:rsidR="008D6967" w:rsidRPr="00443209" w:rsidRDefault="00372B02" w:rsidP="00D2437A">
      <w:pPr>
        <w:rPr>
          <w:rFonts w:ascii="Times New Roman"/>
          <w:noProof/>
          <w:sz w:val="24"/>
          <w:szCs w:val="24"/>
          <w:lang w:val="en-US"/>
        </w:rPr>
      </w:pPr>
      <w:r>
        <w:rPr>
          <w:rFonts w:ascii="Times New Roman"/>
          <w:noProof/>
          <w:sz w:val="24"/>
          <w:szCs w:val="24"/>
          <w:lang w:val="en-US"/>
        </w:rPr>
        <w:t xml:space="preserve">The models will be trained on training set, and the performances will be evaluated using </w:t>
      </w:r>
      <w:r w:rsidR="00443209">
        <w:rPr>
          <w:rFonts w:ascii="Times New Roman"/>
          <w:noProof/>
          <w:sz w:val="24"/>
          <w:szCs w:val="24"/>
          <w:lang w:val="en-US"/>
        </w:rPr>
        <w:t>3 measures: the r², the mean squared error and the mean absolu</w:t>
      </w:r>
      <w:r>
        <w:rPr>
          <w:rFonts w:ascii="Times New Roman"/>
          <w:noProof/>
          <w:sz w:val="24"/>
          <w:szCs w:val="24"/>
          <w:lang w:val="en-US"/>
        </w:rPr>
        <w:t>te error. To evaluate the models and to compare them, we will compute these measures on a test set.</w:t>
      </w:r>
    </w:p>
    <w:p w:rsidR="00D2437A" w:rsidRPr="001F6D0C" w:rsidRDefault="00D2437A" w:rsidP="00D2437A">
      <w:pPr>
        <w:rPr>
          <w:rFonts w:ascii="Times New Roman"/>
          <w:color w:val="2F5496" w:themeColor="accent1" w:themeShade="BF"/>
          <w:sz w:val="28"/>
          <w:szCs w:val="28"/>
          <w:lang w:val="en-US"/>
        </w:rPr>
      </w:pPr>
      <w:r w:rsidRPr="001F6D0C">
        <w:rPr>
          <w:rFonts w:ascii="Times New Roman"/>
          <w:color w:val="2F5496" w:themeColor="accent1" w:themeShade="BF"/>
          <w:sz w:val="28"/>
          <w:szCs w:val="28"/>
          <w:lang w:val="en-US"/>
        </w:rPr>
        <w:t>Analysis</w:t>
      </w:r>
      <w:r w:rsidR="00A13854" w:rsidRPr="001F6D0C">
        <w:rPr>
          <w:rFonts w:ascii="Times New Roman"/>
          <w:color w:val="2F5496" w:themeColor="accent1" w:themeShade="BF"/>
          <w:sz w:val="28"/>
          <w:szCs w:val="28"/>
          <w:lang w:val="en-US"/>
        </w:rPr>
        <w:t xml:space="preserve"> of results to improve them</w:t>
      </w:r>
    </w:p>
    <w:p w:rsidR="003452C7" w:rsidRPr="00BB753F" w:rsidRDefault="00A13854" w:rsidP="006645D9">
      <w:pPr>
        <w:rPr>
          <w:rFonts w:ascii="Times New Roman"/>
          <w:sz w:val="24"/>
          <w:szCs w:val="24"/>
          <w:lang w:val="en-US"/>
        </w:rPr>
      </w:pPr>
      <w:r>
        <w:rPr>
          <w:rFonts w:ascii="Times New Roman"/>
          <w:sz w:val="24"/>
          <w:szCs w:val="24"/>
          <w:lang w:val="en-US"/>
        </w:rPr>
        <w:t>After obtaining an overview of which method seems to lead to best results, we will make an analysis of the results to find ways to improve it. For instance, we might modify the hyperparameters and try values that have not been tested before. Moreover, we might try other methods of text analysis,</w:t>
      </w:r>
      <w:r w:rsidR="00BB753F">
        <w:rPr>
          <w:rFonts w:ascii="Times New Roman"/>
          <w:sz w:val="24"/>
          <w:szCs w:val="24"/>
          <w:lang w:val="en-US"/>
        </w:rPr>
        <w:t xml:space="preserve"> for instance Latent Dirichlet A</w:t>
      </w:r>
      <w:r>
        <w:rPr>
          <w:rFonts w:ascii="Times New Roman"/>
          <w:sz w:val="24"/>
          <w:szCs w:val="24"/>
          <w:lang w:val="en-US"/>
        </w:rPr>
        <w:t>nalysis. We might also modify the number of components created by the Latent Semantic Analysis. We will then try to obtain a better model.</w:t>
      </w:r>
      <w:r w:rsidR="00151E22">
        <w:rPr>
          <w:rFonts w:ascii="Times New Roman"/>
          <w:sz w:val="24"/>
          <w:szCs w:val="24"/>
          <w:lang w:val="en-US"/>
        </w:rPr>
        <w:t xml:space="preserve"> Finally, we will analyze the final model and features to see if we can identify some patterns (for instance, maybe the word “Head” is correlated with high incomes).</w:t>
      </w:r>
    </w:p>
    <w:p w:rsidR="0015765B" w:rsidRPr="001F6D0C" w:rsidRDefault="0015765B" w:rsidP="006645D9">
      <w:pPr>
        <w:rPr>
          <w:rFonts w:ascii="Times New Roman"/>
          <w:color w:val="2F5496" w:themeColor="accent1" w:themeShade="BF"/>
          <w:sz w:val="28"/>
          <w:szCs w:val="28"/>
          <w:lang w:val="en-US"/>
        </w:rPr>
      </w:pPr>
      <w:r w:rsidRPr="001F6D0C">
        <w:rPr>
          <w:rFonts w:ascii="Times New Roman"/>
          <w:color w:val="2F5496" w:themeColor="accent1" w:themeShade="BF"/>
          <w:sz w:val="28"/>
          <w:szCs w:val="28"/>
          <w:lang w:val="en-US"/>
        </w:rPr>
        <w:t>Complete report</w:t>
      </w:r>
    </w:p>
    <w:p w:rsidR="002A0CA6" w:rsidRDefault="00A13854">
      <w:pPr>
        <w:rPr>
          <w:rFonts w:ascii="Times New Roman"/>
          <w:sz w:val="24"/>
          <w:szCs w:val="24"/>
          <w:lang w:val="en-US"/>
        </w:rPr>
      </w:pPr>
      <w:r w:rsidRPr="00A13854">
        <w:rPr>
          <w:rFonts w:ascii="Times New Roman"/>
          <w:sz w:val="24"/>
          <w:szCs w:val="24"/>
          <w:lang w:val="en-US"/>
        </w:rPr>
        <w:t xml:space="preserve">The report will be started at the beginning of the project and will be completed </w:t>
      </w:r>
      <w:r>
        <w:rPr>
          <w:rFonts w:ascii="Times New Roman"/>
          <w:sz w:val="24"/>
          <w:szCs w:val="24"/>
          <w:lang w:val="en-US"/>
        </w:rPr>
        <w:t xml:space="preserve">at each step. We will begin </w:t>
      </w:r>
      <w:r w:rsidRPr="00A13854">
        <w:rPr>
          <w:rFonts w:ascii="Times New Roman"/>
          <w:sz w:val="24"/>
          <w:szCs w:val="24"/>
          <w:lang w:val="en-US"/>
        </w:rPr>
        <w:t xml:space="preserve">when the first </w:t>
      </w:r>
      <w:r>
        <w:rPr>
          <w:rFonts w:ascii="Times New Roman"/>
          <w:sz w:val="24"/>
          <w:szCs w:val="24"/>
          <w:lang w:val="en-US"/>
        </w:rPr>
        <w:t>clean and analysis of the data will be done</w:t>
      </w:r>
      <w:r w:rsidRPr="00A13854">
        <w:rPr>
          <w:rFonts w:ascii="Times New Roman"/>
          <w:sz w:val="24"/>
          <w:szCs w:val="24"/>
          <w:lang w:val="en-US"/>
        </w:rPr>
        <w:t xml:space="preserve">. </w:t>
      </w:r>
      <w:r>
        <w:rPr>
          <w:rFonts w:ascii="Times New Roman"/>
          <w:sz w:val="24"/>
          <w:szCs w:val="24"/>
          <w:lang w:val="en-US"/>
        </w:rPr>
        <w:t>We will then continue after having implemented the models and comparing them</w:t>
      </w:r>
      <w:r w:rsidRPr="00A13854">
        <w:rPr>
          <w:rFonts w:ascii="Times New Roman"/>
          <w:sz w:val="24"/>
          <w:szCs w:val="24"/>
          <w:lang w:val="en-US"/>
        </w:rPr>
        <w:t xml:space="preserve">. </w:t>
      </w:r>
      <w:r>
        <w:rPr>
          <w:rFonts w:ascii="Times New Roman"/>
          <w:sz w:val="24"/>
          <w:szCs w:val="24"/>
          <w:lang w:val="en-US"/>
        </w:rPr>
        <w:t>The last part will be done after having obt</w:t>
      </w:r>
      <w:r w:rsidR="002F782F">
        <w:rPr>
          <w:rFonts w:ascii="Times New Roman"/>
          <w:sz w:val="24"/>
          <w:szCs w:val="24"/>
          <w:lang w:val="en-US"/>
        </w:rPr>
        <w:t>ained the final model. The six</w:t>
      </w:r>
      <w:r>
        <w:rPr>
          <w:rFonts w:ascii="Times New Roman"/>
          <w:sz w:val="24"/>
          <w:szCs w:val="24"/>
          <w:lang w:val="en-US"/>
        </w:rPr>
        <w:t xml:space="preserve"> last weeks of the project will be only focused on the report. Several drafts will be sent to the supervisor to have feedbacks and comments.</w:t>
      </w:r>
    </w:p>
    <w:p w:rsidR="00BB753F" w:rsidRPr="001F6D0C" w:rsidRDefault="00BB753F" w:rsidP="00BB753F">
      <w:pPr>
        <w:rPr>
          <w:rFonts w:ascii="Times New Roman"/>
          <w:color w:val="2F5496" w:themeColor="accent1" w:themeShade="BF"/>
          <w:sz w:val="28"/>
          <w:szCs w:val="28"/>
          <w:lang w:val="en-US"/>
        </w:rPr>
      </w:pPr>
      <w:r w:rsidRPr="001F6D0C">
        <w:rPr>
          <w:rFonts w:ascii="Times New Roman"/>
          <w:color w:val="2F5496" w:themeColor="accent1" w:themeShade="BF"/>
          <w:sz w:val="28"/>
          <w:szCs w:val="28"/>
          <w:lang w:val="en-US"/>
        </w:rPr>
        <w:t xml:space="preserve">Additional Time </w:t>
      </w:r>
    </w:p>
    <w:p w:rsidR="00BB753F" w:rsidRDefault="00BB753F">
      <w:pPr>
        <w:rPr>
          <w:rFonts w:ascii="Times New Roman"/>
          <w:sz w:val="24"/>
          <w:szCs w:val="24"/>
          <w:lang w:val="en-US"/>
        </w:rPr>
      </w:pPr>
      <w:r>
        <w:rPr>
          <w:rFonts w:ascii="Times New Roman"/>
          <w:sz w:val="24"/>
          <w:szCs w:val="24"/>
          <w:lang w:val="en-US"/>
        </w:rPr>
        <w:t>If additional time remains at the end of the project, a research will be done on how we can use this model to predict incomes from Social Media data. The study will include a literature review and a review of previous works and related works.</w:t>
      </w:r>
    </w:p>
    <w:p w:rsidR="001F6D0C" w:rsidRDefault="001F6D0C">
      <w:pPr>
        <w:rPr>
          <w:rFonts w:ascii="Times New Roman"/>
          <w:color w:val="2F5496" w:themeColor="accent1" w:themeShade="BF"/>
          <w:sz w:val="28"/>
          <w:szCs w:val="28"/>
          <w:lang w:val="en-US"/>
        </w:rPr>
      </w:pPr>
      <w:r>
        <w:rPr>
          <w:rFonts w:ascii="Times New Roman"/>
          <w:color w:val="2F5496" w:themeColor="accent1" w:themeShade="BF"/>
          <w:sz w:val="28"/>
          <w:szCs w:val="28"/>
          <w:lang w:val="en-US"/>
        </w:rPr>
        <w:t>Project meetings</w:t>
      </w:r>
    </w:p>
    <w:p w:rsidR="001F6D0C" w:rsidRPr="001F6D0C" w:rsidRDefault="001F6D0C">
      <w:pPr>
        <w:rPr>
          <w:rFonts w:ascii="Times New Roman"/>
          <w:sz w:val="24"/>
          <w:szCs w:val="24"/>
          <w:lang w:val="en-US"/>
        </w:rPr>
      </w:pPr>
      <w:r w:rsidRPr="001F6D0C">
        <w:rPr>
          <w:rFonts w:ascii="Times New Roman"/>
          <w:sz w:val="24"/>
          <w:szCs w:val="24"/>
          <w:lang w:val="en-US"/>
        </w:rPr>
        <w:t xml:space="preserve">Several short meetings would be scheduled if issues are </w:t>
      </w:r>
      <w:r w:rsidR="002F782F">
        <w:rPr>
          <w:rFonts w:ascii="Times New Roman"/>
          <w:sz w:val="24"/>
          <w:szCs w:val="24"/>
          <w:lang w:val="en-US"/>
        </w:rPr>
        <w:t>encountered and if needed. Three</w:t>
      </w:r>
      <w:r w:rsidRPr="001F6D0C">
        <w:rPr>
          <w:rFonts w:ascii="Times New Roman"/>
          <w:sz w:val="24"/>
          <w:szCs w:val="24"/>
          <w:lang w:val="en-US"/>
        </w:rPr>
        <w:t xml:space="preserve"> formal meetings will be scheduled at the end of each key step of the project to present formally what have been done.</w:t>
      </w:r>
    </w:p>
    <w:p w:rsidR="001F6D0C" w:rsidRDefault="001F6D0C">
      <w:pPr>
        <w:rPr>
          <w:rFonts w:ascii="Times New Roman"/>
          <w:color w:val="2F5496" w:themeColor="accent1" w:themeShade="BF"/>
          <w:sz w:val="28"/>
          <w:szCs w:val="28"/>
          <w:lang w:val="en-US"/>
        </w:rPr>
      </w:pPr>
      <w:r w:rsidRPr="001F6D0C">
        <w:rPr>
          <w:rFonts w:ascii="Times New Roman"/>
          <w:color w:val="2F5496" w:themeColor="accent1" w:themeShade="BF"/>
          <w:sz w:val="28"/>
          <w:szCs w:val="28"/>
          <w:lang w:val="en-US"/>
        </w:rPr>
        <w:t>Tools used</w:t>
      </w:r>
    </w:p>
    <w:p w:rsidR="001F6D0C" w:rsidRDefault="001F6D0C">
      <w:pPr>
        <w:rPr>
          <w:rFonts w:ascii="Times New Roman"/>
          <w:sz w:val="24"/>
          <w:szCs w:val="24"/>
          <w:lang w:val="en-US"/>
        </w:rPr>
      </w:pPr>
      <w:r>
        <w:rPr>
          <w:rFonts w:ascii="Times New Roman"/>
          <w:sz w:val="24"/>
          <w:szCs w:val="24"/>
          <w:lang w:val="en-US"/>
        </w:rPr>
        <w:t xml:space="preserve">The study will be done using Python 3.6. We also will use Microsoft Azure to have more resources for computation, if needed. </w:t>
      </w:r>
    </w:p>
    <w:p w:rsidR="00851F21" w:rsidRDefault="00851F21">
      <w:pPr>
        <w:rPr>
          <w:rFonts w:ascii="Times New Roman"/>
          <w:sz w:val="24"/>
          <w:szCs w:val="24"/>
          <w:lang w:val="en-US"/>
        </w:rPr>
      </w:pPr>
    </w:p>
    <w:p w:rsidR="00851F21" w:rsidRDefault="00851F21">
      <w:pPr>
        <w:rPr>
          <w:rFonts w:ascii="Times New Roman"/>
          <w:sz w:val="24"/>
          <w:szCs w:val="24"/>
          <w:lang w:val="en-US"/>
        </w:rPr>
      </w:pPr>
    </w:p>
    <w:p w:rsidR="00851F21" w:rsidRDefault="00851F21">
      <w:pPr>
        <w:rPr>
          <w:rFonts w:ascii="Times New Roman"/>
          <w:sz w:val="24"/>
          <w:szCs w:val="24"/>
          <w:lang w:val="en-US"/>
        </w:rPr>
      </w:pPr>
    </w:p>
    <w:p w:rsidR="00851F21" w:rsidRDefault="00851F21">
      <w:pPr>
        <w:rPr>
          <w:rFonts w:ascii="Times New Roman"/>
          <w:sz w:val="24"/>
          <w:szCs w:val="24"/>
          <w:lang w:val="en-US"/>
        </w:rPr>
      </w:pPr>
    </w:p>
    <w:p w:rsidR="00851F21" w:rsidRDefault="00851F21">
      <w:pPr>
        <w:rPr>
          <w:rFonts w:ascii="Times New Roman"/>
          <w:sz w:val="24"/>
          <w:szCs w:val="24"/>
          <w:lang w:val="en-US"/>
        </w:rPr>
      </w:pPr>
    </w:p>
    <w:p w:rsidR="00851F21" w:rsidRDefault="00851F21">
      <w:pPr>
        <w:rPr>
          <w:rFonts w:ascii="Times New Roman"/>
          <w:sz w:val="24"/>
          <w:szCs w:val="24"/>
          <w:lang w:val="en-US"/>
        </w:rPr>
      </w:pPr>
    </w:p>
    <w:p w:rsidR="00851F21" w:rsidRDefault="00851F21">
      <w:pPr>
        <w:rPr>
          <w:rFonts w:ascii="Times New Roman"/>
          <w:sz w:val="24"/>
          <w:szCs w:val="24"/>
          <w:lang w:val="en-US"/>
        </w:rPr>
      </w:pPr>
    </w:p>
    <w:p w:rsidR="00851F21" w:rsidRDefault="00851F21">
      <w:pPr>
        <w:rPr>
          <w:rFonts w:ascii="Times New Roman"/>
          <w:color w:val="1F3864" w:themeColor="accent1" w:themeShade="80"/>
          <w:sz w:val="32"/>
          <w:szCs w:val="32"/>
          <w:lang w:val="en-US"/>
        </w:rPr>
      </w:pPr>
      <w:r>
        <w:rPr>
          <w:rFonts w:ascii="Times New Roman"/>
          <w:color w:val="1F3864" w:themeColor="accent1" w:themeShade="80"/>
          <w:sz w:val="32"/>
          <w:szCs w:val="32"/>
          <w:lang w:val="en-US"/>
        </w:rPr>
        <w:lastRenderedPageBreak/>
        <w:t>Work Plan</w:t>
      </w:r>
    </w:p>
    <w:p w:rsidR="00851F21" w:rsidRPr="00851F21" w:rsidRDefault="00851F21">
      <w:pPr>
        <w:rPr>
          <w:rFonts w:ascii="Times New Roman"/>
          <w:color w:val="1F3864" w:themeColor="accent1" w:themeShade="80"/>
          <w:sz w:val="32"/>
          <w:szCs w:val="32"/>
          <w:lang w:val="en-US"/>
        </w:rPr>
      </w:pPr>
      <w:r>
        <w:rPr>
          <w:noProof/>
        </w:rPr>
        <w:drawing>
          <wp:inline distT="0" distB="0" distL="0" distR="0" wp14:anchorId="15D3075C" wp14:editId="67930A43">
            <wp:extent cx="6490243" cy="327660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4251" cy="3278624"/>
                    </a:xfrm>
                    <a:prstGeom prst="rect">
                      <a:avLst/>
                    </a:prstGeom>
                  </pic:spPr>
                </pic:pic>
              </a:graphicData>
            </a:graphic>
          </wp:inline>
        </w:drawing>
      </w:r>
    </w:p>
    <w:p w:rsidR="00851F21" w:rsidRDefault="00851F21">
      <w:pPr>
        <w:rPr>
          <w:rFonts w:ascii="Times New Roman"/>
          <w:color w:val="44546A" w:themeColor="text2"/>
          <w:sz w:val="28"/>
          <w:szCs w:val="28"/>
          <w:lang w:val="en-US"/>
        </w:rPr>
      </w:pPr>
    </w:p>
    <w:p w:rsidR="00851F21" w:rsidRDefault="00851F21">
      <w:pPr>
        <w:rPr>
          <w:rFonts w:ascii="Times New Roman"/>
          <w:color w:val="44546A" w:themeColor="text2"/>
          <w:sz w:val="32"/>
          <w:szCs w:val="32"/>
          <w:lang w:val="en-US"/>
        </w:rPr>
      </w:pPr>
      <w:r>
        <w:rPr>
          <w:rFonts w:ascii="Times New Roman"/>
          <w:color w:val="44546A" w:themeColor="text2"/>
          <w:sz w:val="32"/>
          <w:szCs w:val="32"/>
          <w:lang w:val="en-US"/>
        </w:rPr>
        <w:t>Risks</w:t>
      </w:r>
    </w:p>
    <w:p w:rsidR="00851F21" w:rsidRPr="00851F21" w:rsidRDefault="00851F21">
      <w:pPr>
        <w:rPr>
          <w:rFonts w:ascii="Times New Roman"/>
          <w:color w:val="44546A" w:themeColor="text2"/>
          <w:sz w:val="32"/>
          <w:szCs w:val="32"/>
          <w:lang w:val="en-US"/>
        </w:rPr>
      </w:pPr>
      <w:bookmarkStart w:id="0" w:name="_GoBack"/>
      <w:bookmarkEnd w:id="0"/>
    </w:p>
    <w:p w:rsidR="00851F21" w:rsidRDefault="00851F21">
      <w:pPr>
        <w:rPr>
          <w:rFonts w:ascii="Times New Roman"/>
          <w:color w:val="44546A" w:themeColor="text2"/>
          <w:sz w:val="28"/>
          <w:szCs w:val="28"/>
          <w:lang w:val="en-US"/>
        </w:rPr>
      </w:pPr>
    </w:p>
    <w:p w:rsidR="00851F21" w:rsidRDefault="00851F21">
      <w:pPr>
        <w:rPr>
          <w:rFonts w:ascii="Times New Roman"/>
          <w:color w:val="44546A" w:themeColor="text2"/>
          <w:sz w:val="28"/>
          <w:szCs w:val="28"/>
          <w:lang w:val="en-US"/>
        </w:rPr>
      </w:pPr>
    </w:p>
    <w:p w:rsidR="00851F21" w:rsidRDefault="00851F21">
      <w:pPr>
        <w:rPr>
          <w:rFonts w:ascii="Times New Roman"/>
          <w:color w:val="44546A" w:themeColor="text2"/>
          <w:sz w:val="28"/>
          <w:szCs w:val="28"/>
          <w:lang w:val="en-US"/>
        </w:rPr>
      </w:pPr>
    </w:p>
    <w:p w:rsidR="00851F21" w:rsidRDefault="00851F21">
      <w:pPr>
        <w:rPr>
          <w:rFonts w:ascii="Times New Roman"/>
          <w:color w:val="44546A" w:themeColor="text2"/>
          <w:sz w:val="28"/>
          <w:szCs w:val="28"/>
          <w:lang w:val="en-US"/>
        </w:rPr>
      </w:pPr>
    </w:p>
    <w:p w:rsidR="00851F21" w:rsidRDefault="00851F21">
      <w:pPr>
        <w:rPr>
          <w:rFonts w:ascii="Times New Roman"/>
          <w:color w:val="44546A" w:themeColor="text2"/>
          <w:sz w:val="28"/>
          <w:szCs w:val="28"/>
          <w:lang w:val="en-US"/>
        </w:rPr>
      </w:pPr>
    </w:p>
    <w:p w:rsidR="00851F21" w:rsidRDefault="00851F21">
      <w:pPr>
        <w:rPr>
          <w:rFonts w:ascii="Times New Roman"/>
          <w:color w:val="44546A" w:themeColor="text2"/>
          <w:sz w:val="28"/>
          <w:szCs w:val="28"/>
          <w:lang w:val="en-US"/>
        </w:rPr>
      </w:pPr>
    </w:p>
    <w:p w:rsidR="00851F21" w:rsidRDefault="00851F21">
      <w:pPr>
        <w:rPr>
          <w:rFonts w:ascii="Times New Roman"/>
          <w:color w:val="44546A" w:themeColor="text2"/>
          <w:sz w:val="28"/>
          <w:szCs w:val="28"/>
          <w:lang w:val="en-US"/>
        </w:rPr>
      </w:pPr>
    </w:p>
    <w:p w:rsidR="00851F21" w:rsidRDefault="00851F21">
      <w:pPr>
        <w:rPr>
          <w:rFonts w:ascii="Times New Roman"/>
          <w:color w:val="44546A" w:themeColor="text2"/>
          <w:sz w:val="28"/>
          <w:szCs w:val="28"/>
          <w:lang w:val="en-US"/>
        </w:rPr>
      </w:pPr>
    </w:p>
    <w:p w:rsidR="00851F21" w:rsidRDefault="00851F21">
      <w:pPr>
        <w:rPr>
          <w:rFonts w:ascii="Times New Roman"/>
          <w:color w:val="44546A" w:themeColor="text2"/>
          <w:sz w:val="28"/>
          <w:szCs w:val="28"/>
          <w:lang w:val="en-US"/>
        </w:rPr>
      </w:pPr>
    </w:p>
    <w:p w:rsidR="00851F21" w:rsidRDefault="00851F21">
      <w:pPr>
        <w:rPr>
          <w:rFonts w:ascii="Times New Roman"/>
          <w:color w:val="44546A" w:themeColor="text2"/>
          <w:sz w:val="28"/>
          <w:szCs w:val="28"/>
          <w:lang w:val="en-US"/>
        </w:rPr>
      </w:pPr>
    </w:p>
    <w:p w:rsidR="00851F21" w:rsidRDefault="00851F21">
      <w:pPr>
        <w:rPr>
          <w:rFonts w:ascii="Times New Roman"/>
          <w:color w:val="44546A" w:themeColor="text2"/>
          <w:sz w:val="28"/>
          <w:szCs w:val="28"/>
          <w:lang w:val="en-US"/>
        </w:rPr>
      </w:pPr>
    </w:p>
    <w:p w:rsidR="00851F21" w:rsidRDefault="00851F21">
      <w:pPr>
        <w:rPr>
          <w:rFonts w:ascii="Times New Roman"/>
          <w:color w:val="44546A" w:themeColor="text2"/>
          <w:sz w:val="28"/>
          <w:szCs w:val="28"/>
          <w:lang w:val="en-US"/>
        </w:rPr>
      </w:pPr>
    </w:p>
    <w:p w:rsidR="00851F21" w:rsidRDefault="00851F21">
      <w:pPr>
        <w:rPr>
          <w:rFonts w:ascii="Times New Roman"/>
          <w:color w:val="44546A" w:themeColor="text2"/>
          <w:sz w:val="28"/>
          <w:szCs w:val="28"/>
          <w:lang w:val="en-US"/>
        </w:rPr>
      </w:pPr>
    </w:p>
    <w:p w:rsidR="00851F21" w:rsidRDefault="00851F21">
      <w:pPr>
        <w:rPr>
          <w:rFonts w:ascii="Times New Roman"/>
          <w:color w:val="44546A" w:themeColor="text2"/>
          <w:sz w:val="28"/>
          <w:szCs w:val="28"/>
          <w:lang w:val="en-US"/>
        </w:rPr>
      </w:pPr>
    </w:p>
    <w:p w:rsidR="00BD44D5" w:rsidRPr="00851F21" w:rsidRDefault="00BD44D5">
      <w:pPr>
        <w:rPr>
          <w:rFonts w:ascii="Times New Roman"/>
          <w:color w:val="44546A" w:themeColor="text2"/>
          <w:sz w:val="32"/>
          <w:szCs w:val="32"/>
          <w:lang w:val="en-US"/>
        </w:rPr>
      </w:pPr>
      <w:r w:rsidRPr="00851F21">
        <w:rPr>
          <w:rFonts w:ascii="Times New Roman"/>
          <w:color w:val="1F3864" w:themeColor="accent1" w:themeShade="80"/>
          <w:sz w:val="32"/>
          <w:szCs w:val="32"/>
          <w:lang w:val="en-US"/>
        </w:rPr>
        <w:t>References</w:t>
      </w:r>
      <w:r w:rsidRPr="00851F21">
        <w:rPr>
          <w:rFonts w:ascii="Times New Roman"/>
          <w:color w:val="44546A" w:themeColor="text2"/>
          <w:sz w:val="32"/>
          <w:szCs w:val="32"/>
          <w:lang w:val="en-US"/>
        </w:rPr>
        <w:t xml:space="preserve"> </w:t>
      </w:r>
    </w:p>
    <w:p w:rsidR="00BD44D5" w:rsidRDefault="00BD44D5">
      <w:pPr>
        <w:rPr>
          <w:rFonts w:ascii="Times New Roman"/>
          <w:sz w:val="24"/>
          <w:szCs w:val="24"/>
          <w:lang w:val="en-US"/>
        </w:rPr>
      </w:pPr>
      <w:r w:rsidRPr="00BD44D5">
        <w:rPr>
          <w:rFonts w:ascii="Times New Roman"/>
          <w:sz w:val="24"/>
          <w:szCs w:val="24"/>
          <w:lang w:val="en-US"/>
        </w:rPr>
        <w:t>[1] N. Yasmin and K.</w:t>
      </w:r>
      <w:r w:rsidRPr="00BD44D5">
        <w:rPr>
          <w:sz w:val="24"/>
          <w:szCs w:val="24"/>
          <w:lang w:val="en-US"/>
        </w:rPr>
        <w:t xml:space="preserve"> </w:t>
      </w:r>
      <w:r w:rsidRPr="00BD44D5">
        <w:rPr>
          <w:rFonts w:ascii="Times New Roman"/>
          <w:sz w:val="24"/>
          <w:szCs w:val="24"/>
          <w:lang w:val="en-US"/>
        </w:rPr>
        <w:t xml:space="preserve">Kavinilavurajan, “Salary Prediction using Big Data”, </w:t>
      </w:r>
      <w:r w:rsidRPr="00BD44D5">
        <w:rPr>
          <w:rFonts w:ascii="Times New Roman"/>
          <w:i/>
          <w:sz w:val="24"/>
          <w:szCs w:val="24"/>
          <w:lang w:val="en-US"/>
        </w:rPr>
        <w:t xml:space="preserve">International Journal </w:t>
      </w:r>
      <w:r w:rsidRPr="00C75017">
        <w:rPr>
          <w:rFonts w:ascii="Times New Roman"/>
          <w:i/>
          <w:noProof/>
          <w:sz w:val="24"/>
          <w:szCs w:val="24"/>
          <w:lang w:val="en-US"/>
        </w:rPr>
        <w:t>for</w:t>
      </w:r>
      <w:r w:rsidRPr="00BD44D5">
        <w:rPr>
          <w:rFonts w:ascii="Times New Roman"/>
          <w:i/>
          <w:sz w:val="24"/>
          <w:szCs w:val="24"/>
          <w:lang w:val="en-US"/>
        </w:rPr>
        <w:t xml:space="preserve"> Scientific Research &amp; Development</w:t>
      </w:r>
      <w:r w:rsidRPr="00BD44D5">
        <w:rPr>
          <w:rFonts w:ascii="Times New Roman"/>
          <w:sz w:val="24"/>
          <w:szCs w:val="24"/>
          <w:lang w:val="en-US"/>
        </w:rPr>
        <w:t xml:space="preserve"> Vol. 4, Issue 01, 2016</w:t>
      </w:r>
    </w:p>
    <w:p w:rsidR="00874E9F" w:rsidRPr="00874E9F" w:rsidRDefault="00874E9F" w:rsidP="00874E9F">
      <w:pPr>
        <w:rPr>
          <w:rFonts w:ascii="Times New Roman"/>
          <w:sz w:val="24"/>
          <w:szCs w:val="24"/>
          <w:lang w:val="en-US"/>
        </w:rPr>
      </w:pPr>
      <w:r>
        <w:rPr>
          <w:rFonts w:ascii="Times New Roman"/>
          <w:sz w:val="24"/>
          <w:szCs w:val="24"/>
          <w:lang w:val="en-US"/>
        </w:rPr>
        <w:t>[2] P. Khongchai and P. Songmuang, “</w:t>
      </w:r>
      <w:r w:rsidRPr="00874E9F">
        <w:rPr>
          <w:rFonts w:ascii="Times New Roman"/>
          <w:sz w:val="24"/>
          <w:szCs w:val="24"/>
          <w:lang w:val="en-US"/>
        </w:rPr>
        <w:t>Improving Students’ Motivation to Study using</w:t>
      </w:r>
    </w:p>
    <w:p w:rsidR="00874E9F" w:rsidRDefault="00874E9F" w:rsidP="00874E9F">
      <w:pPr>
        <w:rPr>
          <w:rFonts w:ascii="Times New Roman"/>
          <w:sz w:val="24"/>
          <w:szCs w:val="24"/>
          <w:lang w:val="en-US"/>
        </w:rPr>
      </w:pPr>
      <w:r w:rsidRPr="00874E9F">
        <w:rPr>
          <w:rFonts w:ascii="Times New Roman"/>
          <w:sz w:val="24"/>
          <w:szCs w:val="24"/>
          <w:lang w:val="en-US"/>
        </w:rPr>
        <w:t>Salary Prediction System</w:t>
      </w:r>
      <w:r>
        <w:rPr>
          <w:rFonts w:ascii="Times New Roman"/>
          <w:sz w:val="24"/>
          <w:szCs w:val="24"/>
          <w:lang w:val="en-GB"/>
        </w:rPr>
        <w:t xml:space="preserve">”, </w:t>
      </w:r>
      <w:r w:rsidRPr="00874E9F">
        <w:rPr>
          <w:rFonts w:ascii="Times New Roman"/>
          <w:i/>
          <w:sz w:val="24"/>
          <w:szCs w:val="24"/>
          <w:lang w:val="en-US"/>
        </w:rPr>
        <w:t>13th International Joint Conference on Computer Science and Software Engineering (JCSSE)</w:t>
      </w:r>
      <w:r>
        <w:rPr>
          <w:rFonts w:ascii="Times New Roman"/>
          <w:i/>
          <w:sz w:val="24"/>
          <w:szCs w:val="24"/>
          <w:lang w:val="en-US"/>
        </w:rPr>
        <w:t xml:space="preserve">, </w:t>
      </w:r>
      <w:r>
        <w:rPr>
          <w:rFonts w:ascii="Times New Roman"/>
          <w:sz w:val="24"/>
          <w:szCs w:val="24"/>
          <w:lang w:val="en-US"/>
        </w:rPr>
        <w:t>2006</w:t>
      </w:r>
    </w:p>
    <w:p w:rsidR="005B673A" w:rsidRPr="0039668C" w:rsidRDefault="005B673A" w:rsidP="00874E9F">
      <w:pPr>
        <w:rPr>
          <w:rFonts w:ascii="Times New Roman"/>
          <w:sz w:val="24"/>
          <w:szCs w:val="24"/>
          <w:lang w:val="en-US"/>
        </w:rPr>
      </w:pPr>
      <w:r>
        <w:rPr>
          <w:rFonts w:ascii="Times New Roman"/>
          <w:sz w:val="24"/>
          <w:szCs w:val="24"/>
          <w:lang w:val="en-US"/>
        </w:rPr>
        <w:t>[3]</w:t>
      </w:r>
      <w:r w:rsidR="00606126">
        <w:rPr>
          <w:rFonts w:ascii="Times New Roman"/>
          <w:sz w:val="24"/>
          <w:szCs w:val="24"/>
          <w:lang w:val="en-US"/>
        </w:rPr>
        <w:t xml:space="preserve"> S. Banerjee, “Why banks and other financial institutions predict income of their customers”. </w:t>
      </w:r>
      <w:r w:rsidR="00606126" w:rsidRPr="0039668C">
        <w:rPr>
          <w:rFonts w:ascii="Times New Roman"/>
          <w:sz w:val="24"/>
          <w:szCs w:val="24"/>
          <w:lang w:val="en-US"/>
        </w:rPr>
        <w:t xml:space="preserve">Available: </w:t>
      </w:r>
      <w:hyperlink r:id="rId8" w:history="1">
        <w:r w:rsidR="0039668C" w:rsidRPr="003D7F0F">
          <w:rPr>
            <w:rStyle w:val="Lienhypertexte"/>
            <w:rFonts w:ascii="Times New Roman"/>
            <w:sz w:val="24"/>
            <w:szCs w:val="24"/>
            <w:lang w:val="en-US"/>
          </w:rPr>
          <w:t>https://www.projectguru.in/publications/why-banks-and-other-financial-institutions-predict-income-of-their-customers/</w:t>
        </w:r>
      </w:hyperlink>
      <w:r w:rsidR="00606126" w:rsidRPr="0039668C">
        <w:rPr>
          <w:rFonts w:ascii="Times New Roman"/>
          <w:sz w:val="24"/>
          <w:szCs w:val="24"/>
          <w:lang w:val="en-US"/>
        </w:rPr>
        <w:t xml:space="preserve">  [Accessed 01 July 2017]</w:t>
      </w:r>
    </w:p>
    <w:p w:rsidR="005B673A" w:rsidRDefault="005B673A" w:rsidP="00874E9F">
      <w:pPr>
        <w:rPr>
          <w:rFonts w:ascii="Times New Roman"/>
          <w:sz w:val="24"/>
          <w:szCs w:val="24"/>
          <w:lang w:val="en-US"/>
        </w:rPr>
      </w:pPr>
      <w:r>
        <w:rPr>
          <w:rFonts w:ascii="Times New Roman"/>
          <w:sz w:val="24"/>
          <w:szCs w:val="24"/>
          <w:lang w:val="en-US"/>
        </w:rPr>
        <w:t>[4] C. M. Bone and O. S. Mitchell, “</w:t>
      </w:r>
      <w:r w:rsidRPr="005B673A">
        <w:rPr>
          <w:rFonts w:ascii="Times New Roman"/>
          <w:sz w:val="24"/>
          <w:szCs w:val="24"/>
          <w:lang w:val="en-US"/>
        </w:rPr>
        <w:t>Building Better Retirement Income Models</w:t>
      </w:r>
      <w:r>
        <w:rPr>
          <w:rFonts w:ascii="Times New Roman"/>
          <w:sz w:val="24"/>
          <w:szCs w:val="24"/>
          <w:lang w:val="en-US"/>
        </w:rPr>
        <w:t>”</w:t>
      </w:r>
      <w:r w:rsidRPr="005B673A">
        <w:rPr>
          <w:rFonts w:ascii="Times New Roman"/>
          <w:sz w:val="24"/>
          <w:szCs w:val="24"/>
          <w:lang w:val="en-US"/>
        </w:rPr>
        <w:t xml:space="preserve"> </w:t>
      </w:r>
      <w:r w:rsidRPr="005B673A">
        <w:rPr>
          <w:rFonts w:ascii="Times New Roman"/>
          <w:i/>
          <w:iCs/>
          <w:sz w:val="24"/>
          <w:szCs w:val="24"/>
          <w:lang w:val="en-US"/>
        </w:rPr>
        <w:t>North American Actuarial Journal</w:t>
      </w:r>
      <w:r w:rsidRPr="005B673A">
        <w:rPr>
          <w:rFonts w:ascii="Times New Roman"/>
          <w:sz w:val="24"/>
          <w:szCs w:val="24"/>
          <w:lang w:val="en-US"/>
        </w:rPr>
        <w:t xml:space="preserve">, </w:t>
      </w:r>
      <w:r w:rsidRPr="005B673A">
        <w:rPr>
          <w:rFonts w:ascii="Times New Roman"/>
          <w:i/>
          <w:iCs/>
          <w:sz w:val="24"/>
          <w:szCs w:val="24"/>
          <w:lang w:val="en-US"/>
        </w:rPr>
        <w:t>1</w:t>
      </w:r>
      <w:r>
        <w:rPr>
          <w:rFonts w:ascii="Times New Roman"/>
          <w:sz w:val="24"/>
          <w:szCs w:val="24"/>
          <w:lang w:val="en-US"/>
        </w:rPr>
        <w:t>(1), 10–11, 1997</w:t>
      </w:r>
    </w:p>
    <w:p w:rsidR="00CD05E1" w:rsidRDefault="00CD05E1" w:rsidP="00874E9F">
      <w:pPr>
        <w:rPr>
          <w:rFonts w:ascii="Times New Roman"/>
          <w:sz w:val="24"/>
          <w:szCs w:val="24"/>
          <w:lang w:val="en-US"/>
        </w:rPr>
      </w:pPr>
      <w:r>
        <w:rPr>
          <w:rFonts w:ascii="Times New Roman"/>
          <w:sz w:val="24"/>
          <w:szCs w:val="24"/>
          <w:lang w:val="en-US"/>
        </w:rPr>
        <w:t xml:space="preserve">[5] Kaggle, </w:t>
      </w:r>
      <w:hyperlink r:id="rId9" w:history="1">
        <w:r w:rsidRPr="003D7F0F">
          <w:rPr>
            <w:rStyle w:val="Lienhypertexte"/>
            <w:rFonts w:ascii="Times New Roman"/>
            <w:sz w:val="24"/>
            <w:szCs w:val="24"/>
            <w:lang w:val="en-US"/>
          </w:rPr>
          <w:t>https://www.kaggle.com/c/job-salary-prediction</w:t>
        </w:r>
      </w:hyperlink>
      <w:r>
        <w:rPr>
          <w:rFonts w:ascii="Times New Roman"/>
          <w:sz w:val="24"/>
          <w:szCs w:val="24"/>
          <w:lang w:val="en-US"/>
        </w:rPr>
        <w:t xml:space="preserve"> [Accessed 01 July 2017]</w:t>
      </w:r>
    </w:p>
    <w:p w:rsidR="00406A64" w:rsidRPr="00406A64" w:rsidRDefault="00406A64" w:rsidP="00406A64">
      <w:pPr>
        <w:rPr>
          <w:rFonts w:ascii="Times New Roman"/>
          <w:sz w:val="24"/>
          <w:szCs w:val="24"/>
          <w:lang w:val="en-US"/>
        </w:rPr>
      </w:pPr>
      <w:r>
        <w:rPr>
          <w:rFonts w:ascii="Times New Roman"/>
          <w:sz w:val="24"/>
          <w:szCs w:val="24"/>
          <w:lang w:val="en-US"/>
        </w:rPr>
        <w:t>[6] P. Khongchai and P. Songmuang, “</w:t>
      </w:r>
      <w:r w:rsidRPr="00406A64">
        <w:rPr>
          <w:rFonts w:ascii="Times New Roman"/>
          <w:sz w:val="24"/>
          <w:szCs w:val="24"/>
          <w:lang w:val="en-US"/>
        </w:rPr>
        <w:t>Random Forest for Salary Prediction System to</w:t>
      </w:r>
    </w:p>
    <w:p w:rsidR="00406A64" w:rsidRDefault="00406A64" w:rsidP="00406A64">
      <w:pPr>
        <w:rPr>
          <w:rFonts w:ascii="Times New Roman"/>
          <w:sz w:val="24"/>
          <w:szCs w:val="24"/>
          <w:lang w:val="en-US"/>
        </w:rPr>
      </w:pPr>
      <w:r w:rsidRPr="00406A64">
        <w:rPr>
          <w:rFonts w:ascii="Times New Roman"/>
          <w:sz w:val="24"/>
          <w:szCs w:val="24"/>
          <w:lang w:val="en-US"/>
        </w:rPr>
        <w:t>Improve Students’ Motivation</w:t>
      </w:r>
      <w:r>
        <w:rPr>
          <w:rFonts w:ascii="Times New Roman"/>
          <w:sz w:val="24"/>
          <w:szCs w:val="24"/>
          <w:lang w:val="en-GB"/>
        </w:rPr>
        <w:t xml:space="preserve">”, </w:t>
      </w:r>
      <w:r w:rsidRPr="00406A64">
        <w:rPr>
          <w:rFonts w:ascii="Times New Roman"/>
          <w:i/>
          <w:sz w:val="24"/>
          <w:szCs w:val="24"/>
          <w:lang w:val="en-US"/>
        </w:rPr>
        <w:t>12th International Conference on Signal-Image Technology &amp; Internet-Based Systems</w:t>
      </w:r>
      <w:r>
        <w:rPr>
          <w:rFonts w:ascii="Times New Roman"/>
          <w:i/>
          <w:sz w:val="24"/>
          <w:szCs w:val="24"/>
          <w:lang w:val="en-US"/>
        </w:rPr>
        <w:t xml:space="preserve">, </w:t>
      </w:r>
      <w:r>
        <w:rPr>
          <w:rFonts w:ascii="Times New Roman"/>
          <w:sz w:val="24"/>
          <w:szCs w:val="24"/>
          <w:lang w:val="en-US"/>
        </w:rPr>
        <w:t>2016</w:t>
      </w:r>
    </w:p>
    <w:p w:rsidR="00406A64" w:rsidRPr="00406A64" w:rsidRDefault="00406A64" w:rsidP="00406A64">
      <w:pPr>
        <w:rPr>
          <w:rFonts w:ascii="Times New Roman"/>
          <w:sz w:val="24"/>
          <w:szCs w:val="24"/>
          <w:lang w:val="en-US"/>
        </w:rPr>
      </w:pPr>
      <w:r>
        <w:rPr>
          <w:rFonts w:ascii="Times New Roman"/>
          <w:sz w:val="24"/>
          <w:szCs w:val="24"/>
          <w:lang w:val="en-US"/>
        </w:rPr>
        <w:t xml:space="preserve">[7] H. </w:t>
      </w:r>
      <w:r w:rsidRPr="00C75017">
        <w:rPr>
          <w:rFonts w:ascii="Times New Roman"/>
          <w:noProof/>
          <w:sz w:val="24"/>
          <w:szCs w:val="24"/>
          <w:lang w:val="en-US"/>
        </w:rPr>
        <w:t>Liu,Y-L.</w:t>
      </w:r>
      <w:r>
        <w:rPr>
          <w:rFonts w:ascii="Times New Roman"/>
          <w:sz w:val="24"/>
          <w:szCs w:val="24"/>
          <w:lang w:val="en-US"/>
        </w:rPr>
        <w:t xml:space="preserve"> Kuo, Y. He and J. Liu, Yi</w:t>
      </w:r>
      <w:r w:rsidR="008D15BF">
        <w:rPr>
          <w:rFonts w:ascii="Times New Roman"/>
          <w:sz w:val="24"/>
          <w:szCs w:val="24"/>
          <w:lang w:val="en-US"/>
        </w:rPr>
        <w:t xml:space="preserve">, </w:t>
      </w:r>
      <w:r>
        <w:rPr>
          <w:rFonts w:ascii="Times New Roman"/>
          <w:sz w:val="24"/>
          <w:szCs w:val="24"/>
          <w:lang w:val="en-US"/>
        </w:rPr>
        <w:t>“</w:t>
      </w:r>
      <w:r w:rsidRPr="00406A64">
        <w:rPr>
          <w:rFonts w:ascii="Times New Roman"/>
          <w:sz w:val="24"/>
          <w:szCs w:val="24"/>
          <w:lang w:val="en-US"/>
        </w:rPr>
        <w:t>Bayesian Regress</w:t>
      </w:r>
      <w:r>
        <w:rPr>
          <w:rFonts w:ascii="Times New Roman"/>
          <w:sz w:val="24"/>
          <w:szCs w:val="24"/>
          <w:lang w:val="en-US"/>
        </w:rPr>
        <w:t>ion Model For Predicting Income”, 2006</w:t>
      </w:r>
    </w:p>
    <w:p w:rsidR="00406A64" w:rsidRDefault="008D15BF" w:rsidP="00406A64">
      <w:pPr>
        <w:rPr>
          <w:rFonts w:ascii="Times New Roman"/>
          <w:sz w:val="24"/>
          <w:szCs w:val="24"/>
          <w:lang w:val="en-US"/>
        </w:rPr>
      </w:pPr>
      <w:r>
        <w:rPr>
          <w:rFonts w:ascii="Times New Roman"/>
          <w:sz w:val="24"/>
          <w:szCs w:val="24"/>
          <w:lang w:val="en-US"/>
        </w:rPr>
        <w:t xml:space="preserve">[8] A. Kibekbaev and E. Duman, “Benchmark regression algorithms for income prediction modeling”, </w:t>
      </w:r>
      <w:r w:rsidRPr="00975669">
        <w:rPr>
          <w:rFonts w:ascii="Times New Roman"/>
          <w:sz w:val="24"/>
          <w:szCs w:val="24"/>
          <w:lang w:val="en-US"/>
        </w:rPr>
        <w:t>Information Systems,</w:t>
      </w:r>
      <w:r>
        <w:rPr>
          <w:rFonts w:ascii="Times New Roman"/>
          <w:i/>
          <w:sz w:val="24"/>
          <w:szCs w:val="24"/>
          <w:lang w:val="en-US"/>
        </w:rPr>
        <w:t xml:space="preserve"> </w:t>
      </w:r>
      <w:r>
        <w:rPr>
          <w:rFonts w:ascii="Times New Roman"/>
          <w:sz w:val="24"/>
          <w:szCs w:val="24"/>
          <w:lang w:val="en-US"/>
        </w:rPr>
        <w:t>60 40-52, 2016</w:t>
      </w:r>
    </w:p>
    <w:p w:rsidR="0047225B" w:rsidRDefault="0047225B" w:rsidP="0047225B">
      <w:pPr>
        <w:rPr>
          <w:rFonts w:ascii="Times New Roman"/>
          <w:sz w:val="24"/>
          <w:szCs w:val="24"/>
          <w:lang w:val="en-US"/>
        </w:rPr>
      </w:pPr>
      <w:r>
        <w:rPr>
          <w:rFonts w:ascii="Times New Roman"/>
          <w:sz w:val="24"/>
          <w:szCs w:val="24"/>
          <w:lang w:val="en-US"/>
        </w:rPr>
        <w:t>[9] H. Schoen, D.</w:t>
      </w:r>
      <w:r w:rsidRPr="0047225B">
        <w:rPr>
          <w:rFonts w:ascii="Times New Roman"/>
          <w:sz w:val="24"/>
          <w:szCs w:val="24"/>
          <w:lang w:val="en-US"/>
        </w:rPr>
        <w:t xml:space="preserve"> </w:t>
      </w:r>
      <w:r>
        <w:rPr>
          <w:rFonts w:ascii="Times New Roman"/>
          <w:sz w:val="24"/>
          <w:szCs w:val="24"/>
          <w:lang w:val="en-US"/>
        </w:rPr>
        <w:t xml:space="preserve">Gayo-Avello, P. T. Metaxas, E. Mustafaraj, M. Strohmaier, P. Gloor, "The power of </w:t>
      </w:r>
      <w:r w:rsidRPr="0047225B">
        <w:rPr>
          <w:rFonts w:ascii="Times New Roman"/>
          <w:sz w:val="24"/>
          <w:szCs w:val="24"/>
          <w:lang w:val="en-US"/>
        </w:rPr>
        <w:t>prediction with social media", Internet Research, Vol. 23 Iss: 5, pp.528- 543. 10.1108/IntR-06-2013-0115</w:t>
      </w:r>
      <w:r>
        <w:rPr>
          <w:rFonts w:ascii="Times New Roman"/>
          <w:sz w:val="24"/>
          <w:szCs w:val="24"/>
          <w:lang w:val="en-US"/>
        </w:rPr>
        <w:t>, 2013</w:t>
      </w:r>
    </w:p>
    <w:p w:rsidR="00975669" w:rsidRDefault="00975669" w:rsidP="00975669">
      <w:pPr>
        <w:rPr>
          <w:rFonts w:ascii="Times New Roman"/>
          <w:bCs/>
          <w:sz w:val="24"/>
          <w:szCs w:val="24"/>
          <w:lang w:val="en-US"/>
        </w:rPr>
      </w:pPr>
      <w:r>
        <w:rPr>
          <w:rFonts w:ascii="Times New Roman"/>
          <w:sz w:val="24"/>
          <w:szCs w:val="24"/>
          <w:lang w:val="en-US"/>
        </w:rPr>
        <w:t>[10] H. He, A. Subramanian, S. Choi, P.</w:t>
      </w:r>
      <w:r w:rsidRPr="00975669">
        <w:rPr>
          <w:rFonts w:ascii="Times New Roman"/>
          <w:sz w:val="24"/>
          <w:szCs w:val="24"/>
          <w:lang w:val="en-US"/>
        </w:rPr>
        <w:t xml:space="preserve"> </w:t>
      </w:r>
      <w:r w:rsidR="00205D17">
        <w:rPr>
          <w:rFonts w:ascii="Times New Roman"/>
          <w:sz w:val="24"/>
          <w:szCs w:val="24"/>
          <w:lang w:val="en-US"/>
        </w:rPr>
        <w:t>K. Varshney and</w:t>
      </w:r>
      <w:r>
        <w:rPr>
          <w:rFonts w:ascii="Times New Roman"/>
          <w:sz w:val="24"/>
          <w:szCs w:val="24"/>
          <w:lang w:val="en-US"/>
        </w:rPr>
        <w:t xml:space="preserve"> T.</w:t>
      </w:r>
      <w:r w:rsidRPr="00975669">
        <w:rPr>
          <w:rFonts w:ascii="Times New Roman"/>
          <w:sz w:val="24"/>
          <w:szCs w:val="24"/>
          <w:lang w:val="en-US"/>
        </w:rPr>
        <w:t xml:space="preserve"> Damarla</w:t>
      </w:r>
      <w:r>
        <w:rPr>
          <w:rFonts w:ascii="Times New Roman"/>
          <w:sz w:val="24"/>
          <w:szCs w:val="24"/>
          <w:lang w:val="en-US"/>
        </w:rPr>
        <w:t>, “</w:t>
      </w:r>
      <w:r w:rsidRPr="00975669">
        <w:rPr>
          <w:rFonts w:ascii="Times New Roman"/>
          <w:bCs/>
          <w:sz w:val="24"/>
          <w:szCs w:val="24"/>
          <w:lang w:val="en-US"/>
        </w:rPr>
        <w:t>Social media data assisted inference with application to stock prediction”</w:t>
      </w:r>
      <w:r>
        <w:rPr>
          <w:rFonts w:ascii="Times New Roman"/>
          <w:bCs/>
          <w:sz w:val="24"/>
          <w:szCs w:val="24"/>
          <w:lang w:val="en-US"/>
        </w:rPr>
        <w:t xml:space="preserve">, </w:t>
      </w:r>
      <w:hyperlink r:id="rId10" w:history="1">
        <w:r w:rsidRPr="00975669">
          <w:rPr>
            <w:rStyle w:val="Lienhypertexte"/>
            <w:rFonts w:ascii="Times New Roman"/>
            <w:i/>
            <w:color w:val="auto"/>
            <w:sz w:val="24"/>
            <w:szCs w:val="24"/>
            <w:u w:val="none"/>
            <w:lang w:val="en-US"/>
          </w:rPr>
          <w:t>Signals, Systems and Computers, 2015 49th Asilomar Conference on</w:t>
        </w:r>
      </w:hyperlink>
      <w:r>
        <w:rPr>
          <w:rFonts w:ascii="Times New Roman"/>
          <w:bCs/>
          <w:i/>
          <w:sz w:val="24"/>
          <w:szCs w:val="24"/>
          <w:lang w:val="en-US"/>
        </w:rPr>
        <w:t xml:space="preserve">, </w:t>
      </w:r>
      <w:hyperlink r:id="rId11" w:tgtFrame="_blank" w:history="1">
        <w:r w:rsidRPr="00975669">
          <w:rPr>
            <w:rStyle w:val="Lienhypertexte"/>
            <w:rFonts w:ascii="Times New Roman"/>
            <w:color w:val="auto"/>
            <w:sz w:val="24"/>
            <w:szCs w:val="24"/>
            <w:u w:val="none"/>
            <w:lang w:val="en-US"/>
          </w:rPr>
          <w:t>10.1109/ACSSC.2015.7421462</w:t>
        </w:r>
      </w:hyperlink>
      <w:r>
        <w:rPr>
          <w:rFonts w:ascii="Times New Roman"/>
          <w:bCs/>
          <w:i/>
          <w:sz w:val="24"/>
          <w:szCs w:val="24"/>
          <w:lang w:val="en-US"/>
        </w:rPr>
        <w:t xml:space="preserve">, </w:t>
      </w:r>
      <w:r>
        <w:rPr>
          <w:rFonts w:ascii="Times New Roman"/>
          <w:bCs/>
          <w:sz w:val="24"/>
          <w:szCs w:val="24"/>
          <w:lang w:val="en-US"/>
        </w:rPr>
        <w:t>2016</w:t>
      </w:r>
    </w:p>
    <w:p w:rsidR="00205D17" w:rsidRDefault="00205D17" w:rsidP="00205D17">
      <w:pPr>
        <w:rPr>
          <w:rFonts w:ascii="Times New Roman"/>
          <w:bCs/>
          <w:sz w:val="24"/>
          <w:szCs w:val="24"/>
          <w:lang w:val="en-US"/>
        </w:rPr>
      </w:pPr>
      <w:r>
        <w:rPr>
          <w:rFonts w:ascii="Times New Roman"/>
          <w:bCs/>
          <w:sz w:val="24"/>
          <w:szCs w:val="24"/>
          <w:lang w:val="en-US"/>
        </w:rPr>
        <w:t xml:space="preserve">[11] </w:t>
      </w:r>
      <w:hyperlink r:id="rId12" w:history="1">
        <w:r>
          <w:rPr>
            <w:rStyle w:val="Lienhypertexte"/>
            <w:rFonts w:ascii="Times New Roman"/>
            <w:color w:val="auto"/>
            <w:sz w:val="24"/>
            <w:szCs w:val="24"/>
            <w:u w:val="none"/>
            <w:lang w:val="en-US"/>
          </w:rPr>
          <w:t>S.</w:t>
        </w:r>
        <w:r w:rsidRPr="00205D17">
          <w:rPr>
            <w:rStyle w:val="Lienhypertexte"/>
            <w:rFonts w:ascii="Times New Roman"/>
            <w:color w:val="auto"/>
            <w:sz w:val="24"/>
            <w:szCs w:val="24"/>
            <w:u w:val="none"/>
            <w:lang w:val="en-US"/>
          </w:rPr>
          <w:t xml:space="preserve"> Asur</w:t>
        </w:r>
        <w:r>
          <w:rPr>
            <w:rStyle w:val="Lienhypertexte"/>
            <w:rFonts w:ascii="Times New Roman"/>
            <w:color w:val="auto"/>
            <w:sz w:val="24"/>
            <w:szCs w:val="24"/>
            <w:u w:val="none"/>
            <w:lang w:val="en-US"/>
          </w:rPr>
          <w:t>, and</w:t>
        </w:r>
        <w:r w:rsidRPr="00205D17">
          <w:rPr>
            <w:rStyle w:val="Lienhypertexte"/>
            <w:rFonts w:ascii="Times New Roman"/>
            <w:color w:val="auto"/>
            <w:sz w:val="24"/>
            <w:szCs w:val="24"/>
            <w:u w:val="none"/>
            <w:lang w:val="en-US"/>
          </w:rPr>
          <w:t xml:space="preserve"> </w:t>
        </w:r>
      </w:hyperlink>
      <w:r w:rsidRPr="00205D17">
        <w:rPr>
          <w:rFonts w:ascii="Times New Roman"/>
          <w:bCs/>
          <w:sz w:val="24"/>
          <w:szCs w:val="24"/>
          <w:lang w:val="en-US"/>
        </w:rPr>
        <w:t xml:space="preserve"> </w:t>
      </w:r>
      <w:hyperlink r:id="rId13" w:history="1">
        <w:r>
          <w:rPr>
            <w:rStyle w:val="Lienhypertexte"/>
            <w:rFonts w:ascii="Times New Roman"/>
            <w:color w:val="auto"/>
            <w:sz w:val="24"/>
            <w:szCs w:val="24"/>
            <w:u w:val="none"/>
            <w:lang w:val="en-US"/>
          </w:rPr>
          <w:t>B.</w:t>
        </w:r>
        <w:r w:rsidRPr="00205D17">
          <w:rPr>
            <w:rStyle w:val="Lienhypertexte"/>
            <w:rFonts w:ascii="Times New Roman"/>
            <w:color w:val="auto"/>
            <w:sz w:val="24"/>
            <w:szCs w:val="24"/>
            <w:u w:val="none"/>
            <w:lang w:val="en-US"/>
          </w:rPr>
          <w:t xml:space="preserve"> A. Huberman</w:t>
        </w:r>
      </w:hyperlink>
      <w:r>
        <w:rPr>
          <w:rFonts w:ascii="Times New Roman"/>
          <w:bCs/>
          <w:sz w:val="24"/>
          <w:szCs w:val="24"/>
          <w:lang w:val="en-US"/>
        </w:rPr>
        <w:t>, “</w:t>
      </w:r>
      <w:r w:rsidRPr="00205D17">
        <w:rPr>
          <w:rFonts w:ascii="Times New Roman"/>
          <w:bCs/>
          <w:sz w:val="24"/>
          <w:szCs w:val="24"/>
          <w:lang w:val="en-US"/>
        </w:rPr>
        <w:t>Predicting the Future with Social Media</w:t>
      </w:r>
      <w:r>
        <w:rPr>
          <w:rFonts w:ascii="Times New Roman"/>
          <w:bCs/>
          <w:sz w:val="24"/>
          <w:szCs w:val="24"/>
          <w:lang w:val="en-US"/>
        </w:rPr>
        <w:t xml:space="preserve">”, </w:t>
      </w:r>
      <w:r w:rsidRPr="00205D17">
        <w:rPr>
          <w:rFonts w:ascii="Times New Roman"/>
          <w:bCs/>
          <w:i/>
          <w:sz w:val="24"/>
          <w:szCs w:val="24"/>
          <w:lang w:val="en-US"/>
        </w:rPr>
        <w:t xml:space="preserve">Web Intelligence and Intelligent Agent Technology </w:t>
      </w:r>
      <w:r w:rsidRPr="00205D17">
        <w:rPr>
          <w:rFonts w:ascii="Times New Roman"/>
          <w:bCs/>
          <w:sz w:val="24"/>
          <w:szCs w:val="24"/>
          <w:lang w:val="en-US"/>
        </w:rPr>
        <w:t>(WI-IAT), 2010 IEEE/WIC/ACM International Conference on</w:t>
      </w:r>
      <w:r>
        <w:rPr>
          <w:rFonts w:ascii="Times New Roman"/>
          <w:bCs/>
          <w:sz w:val="24"/>
          <w:szCs w:val="24"/>
          <w:lang w:val="en-US"/>
        </w:rPr>
        <w:t>, 2010</w:t>
      </w:r>
    </w:p>
    <w:p w:rsidR="00D2437A" w:rsidRDefault="00D2437A" w:rsidP="00D2437A">
      <w:pPr>
        <w:rPr>
          <w:rFonts w:ascii="Times New Roman"/>
          <w:bCs/>
          <w:sz w:val="24"/>
          <w:szCs w:val="24"/>
          <w:lang w:val="en-US"/>
        </w:rPr>
      </w:pPr>
      <w:r>
        <w:rPr>
          <w:rFonts w:ascii="Times New Roman"/>
          <w:bCs/>
          <w:sz w:val="24"/>
          <w:szCs w:val="24"/>
          <w:lang w:val="en-US"/>
        </w:rPr>
        <w:t>[12] K. Evangelos, T. Efthimios, T.</w:t>
      </w:r>
      <w:r w:rsidRPr="00D2437A">
        <w:rPr>
          <w:rFonts w:ascii="Times New Roman"/>
          <w:bCs/>
          <w:sz w:val="24"/>
          <w:szCs w:val="24"/>
          <w:lang w:val="en-US"/>
        </w:rPr>
        <w:t xml:space="preserve"> Konstant</w:t>
      </w:r>
      <w:r>
        <w:rPr>
          <w:rFonts w:ascii="Times New Roman"/>
          <w:bCs/>
          <w:sz w:val="24"/>
          <w:szCs w:val="24"/>
          <w:lang w:val="en-US"/>
        </w:rPr>
        <w:t xml:space="preserve">inos, "Understanding the </w:t>
      </w:r>
      <w:r w:rsidRPr="00D2437A">
        <w:rPr>
          <w:rFonts w:ascii="Times New Roman"/>
          <w:bCs/>
          <w:sz w:val="24"/>
          <w:szCs w:val="24"/>
          <w:lang w:val="en-US"/>
        </w:rPr>
        <w:t>predictive power of social media", Internet Research, Vol. 23 Issue: 5, pp.544-559,</w:t>
      </w:r>
      <w:r>
        <w:rPr>
          <w:rFonts w:ascii="Times New Roman"/>
          <w:bCs/>
          <w:sz w:val="24"/>
          <w:szCs w:val="24"/>
          <w:lang w:val="en-US"/>
        </w:rPr>
        <w:t xml:space="preserve"> 2013</w:t>
      </w:r>
    </w:p>
    <w:p w:rsidR="001352BD" w:rsidRDefault="001352BD" w:rsidP="00D2437A">
      <w:pPr>
        <w:rPr>
          <w:rFonts w:ascii="Times New Roman"/>
          <w:bCs/>
          <w:sz w:val="24"/>
          <w:szCs w:val="24"/>
          <w:lang w:val="en-US"/>
        </w:rPr>
      </w:pPr>
      <w:r>
        <w:rPr>
          <w:rFonts w:ascii="Times New Roman"/>
          <w:bCs/>
          <w:sz w:val="24"/>
          <w:szCs w:val="24"/>
          <w:lang w:val="en-US"/>
        </w:rPr>
        <w:t>[13] Z. Ghahramani,</w:t>
      </w:r>
      <w:r w:rsidRPr="001352BD">
        <w:rPr>
          <w:rFonts w:ascii="Times New Roman"/>
          <w:bCs/>
          <w:sz w:val="24"/>
          <w:szCs w:val="24"/>
          <w:lang w:val="en-US"/>
        </w:rPr>
        <w:t xml:space="preserve"> "Unsupervised learning." </w:t>
      </w:r>
      <w:r w:rsidRPr="001352BD">
        <w:rPr>
          <w:rFonts w:ascii="Times New Roman"/>
          <w:bCs/>
          <w:i/>
          <w:iCs/>
          <w:sz w:val="24"/>
          <w:szCs w:val="24"/>
          <w:lang w:val="en-US"/>
        </w:rPr>
        <w:t>Advanced lectures on machine learning</w:t>
      </w:r>
      <w:r w:rsidRPr="001352BD">
        <w:rPr>
          <w:rFonts w:ascii="Times New Roman"/>
          <w:bCs/>
          <w:sz w:val="24"/>
          <w:szCs w:val="24"/>
          <w:lang w:val="en-US"/>
        </w:rPr>
        <w:t>. S</w:t>
      </w:r>
      <w:r>
        <w:rPr>
          <w:rFonts w:ascii="Times New Roman"/>
          <w:bCs/>
          <w:sz w:val="24"/>
          <w:szCs w:val="24"/>
          <w:lang w:val="en-US"/>
        </w:rPr>
        <w:t>pringer Berlin Heidelberg, 72-112, 2004</w:t>
      </w:r>
    </w:p>
    <w:p w:rsidR="00374E1B" w:rsidRDefault="00374E1B" w:rsidP="00374E1B">
      <w:pPr>
        <w:rPr>
          <w:rFonts w:ascii="Times New Roman"/>
          <w:sz w:val="24"/>
          <w:szCs w:val="24"/>
          <w:lang w:val="en-GB" w:eastAsia="en-GB"/>
        </w:rPr>
      </w:pPr>
      <w:r>
        <w:rPr>
          <w:rFonts w:ascii="Times New Roman"/>
          <w:bCs/>
          <w:sz w:val="24"/>
          <w:szCs w:val="24"/>
          <w:lang w:val="en-US"/>
        </w:rPr>
        <w:t xml:space="preserve">[14] </w:t>
      </w:r>
      <w:r>
        <w:rPr>
          <w:rFonts w:ascii="Times New Roman"/>
          <w:noProof/>
          <w:sz w:val="24"/>
          <w:szCs w:val="24"/>
          <w:lang w:val="en-GB" w:eastAsia="en-GB"/>
        </w:rPr>
        <w:t>F</w:t>
      </w:r>
      <w:r>
        <w:rPr>
          <w:rFonts w:ascii="Times New Roman"/>
          <w:sz w:val="24"/>
          <w:szCs w:val="24"/>
          <w:lang w:val="en-GB" w:eastAsia="en-GB"/>
        </w:rPr>
        <w:t>. Mahmoud and S. M.</w:t>
      </w:r>
      <w:r w:rsidRPr="00374E1B">
        <w:rPr>
          <w:rFonts w:ascii="Times New Roman"/>
          <w:sz w:val="24"/>
          <w:szCs w:val="24"/>
          <w:lang w:val="en-GB" w:eastAsia="en-GB"/>
        </w:rPr>
        <w:t xml:space="preserve"> Benslimane. "Studying the effects of conflicting tokenization on LSA dimension reduction." </w:t>
      </w:r>
      <w:r w:rsidRPr="00374E1B">
        <w:rPr>
          <w:rFonts w:ascii="Times New Roman"/>
          <w:i/>
          <w:iCs/>
          <w:sz w:val="24"/>
          <w:szCs w:val="24"/>
          <w:lang w:val="en-GB" w:eastAsia="en-GB"/>
        </w:rPr>
        <w:t>Multimedia Computing and Systems (ICMCS), 2014 International Conference on</w:t>
      </w:r>
      <w:r w:rsidRPr="00374E1B">
        <w:rPr>
          <w:rFonts w:ascii="Times New Roman"/>
          <w:sz w:val="24"/>
          <w:szCs w:val="24"/>
          <w:lang w:val="en-GB" w:eastAsia="en-GB"/>
        </w:rPr>
        <w:t>. IEEE, 2014.</w:t>
      </w:r>
    </w:p>
    <w:p w:rsidR="00AB14CD" w:rsidRPr="00854872" w:rsidRDefault="00AB14CD" w:rsidP="00374E1B">
      <w:pPr>
        <w:rPr>
          <w:rFonts w:ascii="Times New Roman"/>
          <w:sz w:val="24"/>
          <w:szCs w:val="24"/>
          <w:lang w:val="en-US"/>
        </w:rPr>
      </w:pPr>
      <w:r>
        <w:rPr>
          <w:rFonts w:ascii="Times New Roman"/>
          <w:sz w:val="24"/>
          <w:szCs w:val="24"/>
          <w:lang w:val="en-GB" w:eastAsia="en-GB"/>
        </w:rPr>
        <w:lastRenderedPageBreak/>
        <w:t xml:space="preserve">[15] </w:t>
      </w:r>
      <w:r w:rsidRPr="003D5286">
        <w:rPr>
          <w:rFonts w:ascii="Times New Roman"/>
          <w:sz w:val="24"/>
          <w:szCs w:val="24"/>
          <w:lang w:val="en-US"/>
        </w:rPr>
        <w:t xml:space="preserve">Magerman, Tom, Bart Van Looy, and Xiaoyan Song. "Exploring the feasibility and accuracy of Latent Semantic Analysis based text mining techniques to detect similarity between patent documents and scientific publications." </w:t>
      </w:r>
      <w:r w:rsidRPr="00854872">
        <w:rPr>
          <w:rFonts w:ascii="Times New Roman"/>
          <w:i/>
          <w:iCs/>
          <w:sz w:val="24"/>
          <w:szCs w:val="24"/>
          <w:lang w:val="en-US"/>
        </w:rPr>
        <w:t>Scientometrics</w:t>
      </w:r>
      <w:r w:rsidRPr="00854872">
        <w:rPr>
          <w:rFonts w:ascii="Times New Roman"/>
          <w:sz w:val="24"/>
          <w:szCs w:val="24"/>
          <w:lang w:val="en-US"/>
        </w:rPr>
        <w:t xml:space="preserve"> 82, no. 2 (2009): 289-306.</w:t>
      </w:r>
    </w:p>
    <w:p w:rsidR="003D5286" w:rsidRDefault="003D5286" w:rsidP="003D5286">
      <w:pPr>
        <w:rPr>
          <w:rFonts w:ascii="Times New Roman"/>
          <w:sz w:val="24"/>
          <w:szCs w:val="24"/>
          <w:lang w:val="en-US"/>
        </w:rPr>
      </w:pPr>
      <w:r w:rsidRPr="003D5286">
        <w:rPr>
          <w:rFonts w:ascii="Times New Roman"/>
          <w:sz w:val="24"/>
          <w:szCs w:val="24"/>
          <w:lang w:val="en-US"/>
        </w:rPr>
        <w:t xml:space="preserve">[16] Deerwester, Scott, et al. "Indexing by latent semantic analysis." </w:t>
      </w:r>
      <w:r w:rsidRPr="00854872">
        <w:rPr>
          <w:rFonts w:ascii="Times New Roman"/>
          <w:i/>
          <w:iCs/>
          <w:sz w:val="24"/>
          <w:szCs w:val="24"/>
          <w:lang w:val="en-US"/>
        </w:rPr>
        <w:t>Journal of the American society for information science</w:t>
      </w:r>
      <w:r w:rsidRPr="00854872">
        <w:rPr>
          <w:rFonts w:ascii="Times New Roman"/>
          <w:sz w:val="24"/>
          <w:szCs w:val="24"/>
          <w:lang w:val="en-US"/>
        </w:rPr>
        <w:t xml:space="preserve"> 41.6 (1990): 391.</w:t>
      </w:r>
    </w:p>
    <w:p w:rsidR="00854872" w:rsidRDefault="00854872" w:rsidP="003D5286">
      <w:pPr>
        <w:rPr>
          <w:rFonts w:ascii="Times New Roman"/>
          <w:sz w:val="24"/>
          <w:szCs w:val="24"/>
          <w:lang w:val="en-US"/>
        </w:rPr>
      </w:pPr>
      <w:r>
        <w:rPr>
          <w:rFonts w:ascii="Times New Roman"/>
          <w:sz w:val="24"/>
          <w:szCs w:val="24"/>
          <w:lang w:val="en-US"/>
        </w:rPr>
        <w:t xml:space="preserve">[17] </w:t>
      </w:r>
      <w:r w:rsidRPr="00854872">
        <w:rPr>
          <w:rFonts w:ascii="Times New Roman"/>
          <w:sz w:val="24"/>
          <w:szCs w:val="24"/>
          <w:lang w:val="en-US"/>
        </w:rPr>
        <w:t xml:space="preserve">Kanungo, T., Mount, D.M., Netanyahu, N.S., Piatko, C.D., Silverman, R. &amp; Wu, A.Y. 2002, "An efficient k-means clustering algorithm: analysis and implementation", </w:t>
      </w:r>
      <w:r w:rsidRPr="00854872">
        <w:rPr>
          <w:rFonts w:ascii="Times New Roman"/>
          <w:i/>
          <w:iCs/>
          <w:sz w:val="24"/>
          <w:szCs w:val="24"/>
          <w:lang w:val="en-US"/>
        </w:rPr>
        <w:t xml:space="preserve">IEEE Transactions on Pattern Analysis and Machine Intelligence, </w:t>
      </w:r>
      <w:r w:rsidRPr="00854872">
        <w:rPr>
          <w:rFonts w:ascii="Times New Roman"/>
          <w:sz w:val="24"/>
          <w:szCs w:val="24"/>
          <w:lang w:val="en-US"/>
        </w:rPr>
        <w:t>vol. 24, no. 7, pp. 881-892.</w:t>
      </w:r>
    </w:p>
    <w:p w:rsidR="00854872" w:rsidRDefault="00854872" w:rsidP="00854872">
      <w:pPr>
        <w:rPr>
          <w:rFonts w:ascii="Times New Roman"/>
          <w:sz w:val="24"/>
          <w:szCs w:val="24"/>
          <w:lang w:val="en-US"/>
        </w:rPr>
      </w:pPr>
      <w:r>
        <w:rPr>
          <w:rFonts w:ascii="Times New Roman"/>
          <w:sz w:val="24"/>
          <w:szCs w:val="24"/>
          <w:lang w:val="en-US"/>
        </w:rPr>
        <w:t xml:space="preserve">[18] </w:t>
      </w:r>
      <w:r w:rsidRPr="00854872">
        <w:rPr>
          <w:rFonts w:ascii="Times New Roman"/>
          <w:sz w:val="24"/>
          <w:szCs w:val="24"/>
          <w:lang w:val="en-US"/>
        </w:rPr>
        <w:t xml:space="preserve">Hartigan, John A., and Manchek A. Wong. "Algorithm AS 136: A k-means clustering algorithm." </w:t>
      </w:r>
      <w:r w:rsidRPr="00854872">
        <w:rPr>
          <w:rFonts w:ascii="Times New Roman"/>
          <w:i/>
          <w:iCs/>
          <w:sz w:val="24"/>
          <w:szCs w:val="24"/>
          <w:lang w:val="en-US"/>
        </w:rPr>
        <w:t>Journal of the Royal Statistical Society. Series C (Applied Statistics)</w:t>
      </w:r>
      <w:r w:rsidRPr="00854872">
        <w:rPr>
          <w:rFonts w:ascii="Times New Roman"/>
          <w:sz w:val="24"/>
          <w:szCs w:val="24"/>
          <w:lang w:val="en-US"/>
        </w:rPr>
        <w:t xml:space="preserve"> 28.1 (1979): 100-108.</w:t>
      </w:r>
    </w:p>
    <w:p w:rsidR="00CB62F3" w:rsidRDefault="00CB62F3" w:rsidP="00854872">
      <w:pPr>
        <w:rPr>
          <w:rFonts w:ascii="Times New Roman"/>
          <w:sz w:val="24"/>
          <w:szCs w:val="24"/>
          <w:lang w:val="en-US"/>
        </w:rPr>
      </w:pPr>
      <w:r>
        <w:rPr>
          <w:rFonts w:ascii="Times New Roman"/>
          <w:sz w:val="24"/>
          <w:szCs w:val="24"/>
          <w:lang w:val="en-US"/>
        </w:rPr>
        <w:t xml:space="preserve">[19] </w:t>
      </w:r>
      <w:r w:rsidRPr="00CB62F3">
        <w:rPr>
          <w:rFonts w:ascii="Times New Roman"/>
          <w:sz w:val="24"/>
          <w:szCs w:val="24"/>
          <w:lang w:val="en-US"/>
        </w:rPr>
        <w:t xml:space="preserve">Weisberg, Sanford, 1947, and Wiley Online Library EBS. </w:t>
      </w:r>
      <w:r w:rsidRPr="00CB62F3">
        <w:rPr>
          <w:rFonts w:ascii="Times New Roman"/>
          <w:i/>
          <w:iCs/>
          <w:sz w:val="24"/>
          <w:szCs w:val="24"/>
          <w:lang w:val="en-US"/>
        </w:rPr>
        <w:t xml:space="preserve">Applied Linear Regression. </w:t>
      </w:r>
      <w:r w:rsidRPr="00CB62F3">
        <w:rPr>
          <w:rFonts w:ascii="Times New Roman"/>
          <w:sz w:val="24"/>
          <w:szCs w:val="24"/>
          <w:lang w:val="en-US"/>
        </w:rPr>
        <w:t>Wiley-Interscience, Hoboken, N.J, 2005.</w:t>
      </w:r>
    </w:p>
    <w:p w:rsidR="003A6C72" w:rsidRDefault="003A6C72" w:rsidP="00854872">
      <w:pPr>
        <w:rPr>
          <w:rFonts w:ascii="Times New Roman"/>
          <w:sz w:val="24"/>
          <w:szCs w:val="24"/>
          <w:lang w:val="en-US"/>
        </w:rPr>
      </w:pPr>
      <w:r>
        <w:rPr>
          <w:rFonts w:ascii="Times New Roman"/>
          <w:sz w:val="24"/>
          <w:szCs w:val="24"/>
          <w:lang w:val="en-US"/>
        </w:rPr>
        <w:t xml:space="preserve">[20] </w:t>
      </w:r>
      <w:r w:rsidRPr="003A6C72">
        <w:rPr>
          <w:rFonts w:ascii="Times New Roman"/>
          <w:sz w:val="24"/>
          <w:szCs w:val="24"/>
          <w:lang w:val="en-US"/>
        </w:rPr>
        <w:t>Breiman, Leo. "Random Forests."</w:t>
      </w:r>
      <w:r w:rsidRPr="003A6C72">
        <w:rPr>
          <w:rFonts w:ascii="Times New Roman"/>
          <w:i/>
          <w:iCs/>
          <w:sz w:val="24"/>
          <w:szCs w:val="24"/>
          <w:lang w:val="en-US"/>
        </w:rPr>
        <w:t xml:space="preserve"> Machine Learning</w:t>
      </w:r>
      <w:r w:rsidRPr="003A6C72">
        <w:rPr>
          <w:rFonts w:ascii="Times New Roman"/>
          <w:sz w:val="24"/>
          <w:szCs w:val="24"/>
          <w:lang w:val="en-US"/>
        </w:rPr>
        <w:t>, vol. 45, no. 1, 2001, pp. 5-32.</w:t>
      </w:r>
    </w:p>
    <w:p w:rsidR="00573167" w:rsidRDefault="00573167" w:rsidP="00854872">
      <w:pPr>
        <w:rPr>
          <w:rFonts w:ascii="Times New Roman"/>
          <w:i/>
          <w:iCs/>
          <w:sz w:val="24"/>
          <w:szCs w:val="24"/>
          <w:lang w:val="en-US"/>
        </w:rPr>
      </w:pPr>
      <w:r>
        <w:rPr>
          <w:rFonts w:ascii="Times New Roman"/>
          <w:sz w:val="24"/>
          <w:szCs w:val="24"/>
          <w:lang w:val="en-US"/>
        </w:rPr>
        <w:t xml:space="preserve">[21] </w:t>
      </w:r>
      <w:r w:rsidRPr="00573167">
        <w:rPr>
          <w:rFonts w:ascii="Times New Roman"/>
          <w:sz w:val="24"/>
          <w:szCs w:val="24"/>
          <w:lang w:val="en-US"/>
        </w:rPr>
        <w:t xml:space="preserve">N. I. Khawaldah and N. A. Ishtayeh, “Binary Decision Tree”, </w:t>
      </w:r>
      <w:r w:rsidRPr="00573167">
        <w:rPr>
          <w:rFonts w:ascii="Times New Roman"/>
          <w:i/>
          <w:iCs/>
          <w:sz w:val="24"/>
          <w:szCs w:val="24"/>
          <w:lang w:val="en-US"/>
        </w:rPr>
        <w:t>Al Zaraqa University</w:t>
      </w:r>
    </w:p>
    <w:p w:rsidR="00CB657C" w:rsidRDefault="00CB657C" w:rsidP="00854872">
      <w:pPr>
        <w:rPr>
          <w:rFonts w:ascii="Times New Roman"/>
          <w:iCs/>
          <w:sz w:val="24"/>
          <w:szCs w:val="24"/>
          <w:lang w:val="en-US"/>
        </w:rPr>
      </w:pPr>
      <w:r>
        <w:rPr>
          <w:rFonts w:ascii="Times New Roman"/>
          <w:iCs/>
          <w:sz w:val="24"/>
          <w:szCs w:val="24"/>
          <w:lang w:val="en-US"/>
        </w:rPr>
        <w:t>[22] Cutler, Adele. “Random Forest for Regression and Classification”, Utah State University, 2010</w:t>
      </w:r>
      <w:r w:rsidR="00A803D6">
        <w:rPr>
          <w:rFonts w:ascii="Times New Roman"/>
          <w:iCs/>
          <w:sz w:val="24"/>
          <w:szCs w:val="24"/>
          <w:lang w:val="en-US"/>
        </w:rPr>
        <w:t>.</w:t>
      </w:r>
    </w:p>
    <w:p w:rsidR="008557B5" w:rsidRDefault="00612F8D" w:rsidP="00854872">
      <w:pPr>
        <w:rPr>
          <w:rFonts w:ascii="Times New Roman"/>
          <w:iCs/>
          <w:sz w:val="24"/>
          <w:szCs w:val="24"/>
          <w:lang w:val="en-US"/>
        </w:rPr>
      </w:pPr>
      <w:r>
        <w:rPr>
          <w:rFonts w:ascii="Times New Roman"/>
          <w:iCs/>
          <w:sz w:val="24"/>
          <w:szCs w:val="24"/>
          <w:lang w:val="en-US"/>
        </w:rPr>
        <w:t>[</w:t>
      </w:r>
      <w:r w:rsidR="008557B5">
        <w:rPr>
          <w:rFonts w:ascii="Times New Roman"/>
          <w:iCs/>
          <w:sz w:val="24"/>
          <w:szCs w:val="24"/>
          <w:lang w:val="en-US"/>
        </w:rPr>
        <w:t xml:space="preserve">23] </w:t>
      </w:r>
      <w:r w:rsidR="008557B5" w:rsidRPr="008557B5">
        <w:rPr>
          <w:rFonts w:ascii="Times New Roman"/>
          <w:iCs/>
          <w:sz w:val="24"/>
          <w:szCs w:val="24"/>
          <w:lang w:val="en-US"/>
        </w:rPr>
        <w:t>Friedman, Jerome H. "Stochastic Gradient Boosting."</w:t>
      </w:r>
      <w:r w:rsidR="008557B5" w:rsidRPr="008557B5">
        <w:rPr>
          <w:rFonts w:ascii="Times New Roman"/>
          <w:i/>
          <w:iCs/>
          <w:sz w:val="24"/>
          <w:szCs w:val="24"/>
          <w:lang w:val="en-US"/>
        </w:rPr>
        <w:t xml:space="preserve"> Computational Statistics and Data Analysis</w:t>
      </w:r>
      <w:r w:rsidR="008557B5" w:rsidRPr="008557B5">
        <w:rPr>
          <w:rFonts w:ascii="Times New Roman"/>
          <w:iCs/>
          <w:sz w:val="24"/>
          <w:szCs w:val="24"/>
          <w:lang w:val="en-US"/>
        </w:rPr>
        <w:t>, vol. 38, no. 4, 2002, pp. 367-378.</w:t>
      </w:r>
    </w:p>
    <w:p w:rsidR="00E93FB3" w:rsidRPr="008557B5" w:rsidRDefault="00E93FB3" w:rsidP="00854872">
      <w:pPr>
        <w:rPr>
          <w:rFonts w:ascii="Times New Roman"/>
          <w:sz w:val="24"/>
          <w:szCs w:val="24"/>
          <w:lang w:val="en-US"/>
        </w:rPr>
      </w:pPr>
      <w:r>
        <w:rPr>
          <w:rFonts w:ascii="Times New Roman"/>
          <w:iCs/>
          <w:sz w:val="24"/>
          <w:szCs w:val="24"/>
          <w:lang w:val="en-US"/>
        </w:rPr>
        <w:t xml:space="preserve">[24] </w:t>
      </w:r>
      <w:r w:rsidRPr="00E93FB3">
        <w:rPr>
          <w:rFonts w:ascii="Times New Roman"/>
          <w:iCs/>
          <w:sz w:val="24"/>
          <w:szCs w:val="24"/>
          <w:lang w:val="en-US"/>
        </w:rPr>
        <w:t xml:space="preserve">Haykin, S. S. 1931- (Simon Saher). </w:t>
      </w:r>
      <w:r w:rsidRPr="00E93FB3">
        <w:rPr>
          <w:rFonts w:ascii="Times New Roman"/>
          <w:i/>
          <w:iCs/>
          <w:sz w:val="24"/>
          <w:szCs w:val="24"/>
          <w:lang w:val="en-US"/>
        </w:rPr>
        <w:t xml:space="preserve">Neural Networks: A Comprehensive Foundation. </w:t>
      </w:r>
      <w:r w:rsidRPr="00E93FB3">
        <w:rPr>
          <w:rFonts w:ascii="Times New Roman"/>
          <w:iCs/>
          <w:sz w:val="24"/>
          <w:szCs w:val="24"/>
        </w:rPr>
        <w:t>Prentice Hall, Upper Saddle River, N.J, 1999.</w:t>
      </w:r>
    </w:p>
    <w:p w:rsidR="00854872" w:rsidRPr="00854872" w:rsidRDefault="00854872" w:rsidP="003D5286">
      <w:pPr>
        <w:rPr>
          <w:rFonts w:ascii="Times New Roman"/>
          <w:sz w:val="24"/>
          <w:szCs w:val="24"/>
          <w:lang w:val="en-US"/>
        </w:rPr>
      </w:pPr>
    </w:p>
    <w:p w:rsidR="003D5286" w:rsidRPr="00374E1B" w:rsidRDefault="003D5286" w:rsidP="00374E1B">
      <w:pPr>
        <w:rPr>
          <w:rFonts w:ascii="Times New Roman"/>
          <w:sz w:val="24"/>
          <w:szCs w:val="24"/>
          <w:lang w:val="en-GB" w:eastAsia="en-GB"/>
        </w:rPr>
      </w:pPr>
    </w:p>
    <w:p w:rsidR="00374E1B" w:rsidRPr="00D2437A" w:rsidRDefault="00374E1B" w:rsidP="00D2437A">
      <w:pPr>
        <w:rPr>
          <w:rFonts w:ascii="Times New Roman"/>
          <w:bCs/>
          <w:sz w:val="24"/>
          <w:szCs w:val="24"/>
          <w:lang w:val="en-US"/>
        </w:rPr>
      </w:pPr>
    </w:p>
    <w:p w:rsidR="00205D17" w:rsidRPr="00975669" w:rsidRDefault="00205D17" w:rsidP="00975669">
      <w:pPr>
        <w:rPr>
          <w:rFonts w:ascii="Times New Roman"/>
          <w:b/>
          <w:bCs/>
          <w:sz w:val="24"/>
          <w:szCs w:val="24"/>
          <w:lang w:val="en-US"/>
        </w:rPr>
      </w:pPr>
    </w:p>
    <w:p w:rsidR="00975669" w:rsidRPr="0047225B" w:rsidRDefault="00975669" w:rsidP="0047225B">
      <w:pPr>
        <w:rPr>
          <w:rFonts w:ascii="Times New Roman"/>
          <w:sz w:val="24"/>
          <w:szCs w:val="24"/>
          <w:lang w:val="en-US"/>
        </w:rPr>
      </w:pPr>
    </w:p>
    <w:sectPr w:rsidR="00975669" w:rsidRPr="0047225B" w:rsidSect="00500E09">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9A1" w:rsidRDefault="003969A1" w:rsidP="00483782">
      <w:pPr>
        <w:spacing w:after="0" w:line="240" w:lineRule="auto"/>
      </w:pPr>
      <w:r>
        <w:separator/>
      </w:r>
    </w:p>
  </w:endnote>
  <w:endnote w:type="continuationSeparator" w:id="0">
    <w:p w:rsidR="003969A1" w:rsidRDefault="003969A1" w:rsidP="0048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9A1" w:rsidRDefault="003969A1" w:rsidP="00483782">
      <w:pPr>
        <w:spacing w:after="0" w:line="240" w:lineRule="auto"/>
      </w:pPr>
      <w:r>
        <w:separator/>
      </w:r>
    </w:p>
  </w:footnote>
  <w:footnote w:type="continuationSeparator" w:id="0">
    <w:p w:rsidR="003969A1" w:rsidRDefault="003969A1" w:rsidP="00483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782" w:rsidRPr="00483782" w:rsidRDefault="00483782">
    <w:pPr>
      <w:pStyle w:val="En-tte"/>
      <w:rPr>
        <w:rFonts w:ascii="Times New Roman"/>
        <w:sz w:val="24"/>
        <w:szCs w:val="24"/>
        <w:lang w:val="en-US"/>
      </w:rPr>
    </w:pPr>
    <w:r w:rsidRPr="00483782">
      <w:rPr>
        <w:rFonts w:ascii="Times New Roman"/>
        <w:sz w:val="24"/>
        <w:szCs w:val="24"/>
        <w:lang w:val="en-US"/>
      </w:rPr>
      <w:t xml:space="preserve">Wassim Ben Youssef                                                   </w:t>
    </w:r>
    <w:r>
      <w:rPr>
        <w:rFonts w:ascii="Times New Roman"/>
        <w:sz w:val="24"/>
        <w:szCs w:val="24"/>
        <w:lang w:val="en-US"/>
      </w:rPr>
      <w:t xml:space="preserve">                       </w:t>
    </w:r>
    <w:r w:rsidRPr="00483782">
      <w:rPr>
        <w:rFonts w:ascii="Times New Roman"/>
        <w:sz w:val="24"/>
        <w:szCs w:val="24"/>
        <w:lang w:val="en-US"/>
      </w:rPr>
      <w:t>Research Project Proposal</w:t>
    </w:r>
  </w:p>
  <w:p w:rsidR="00483782" w:rsidRPr="00483782" w:rsidRDefault="00483782" w:rsidP="00483782">
    <w:pPr>
      <w:pStyle w:val="En-tte"/>
      <w:rPr>
        <w:rFonts w:ascii="Times New Roman"/>
        <w:sz w:val="24"/>
        <w:szCs w:val="24"/>
        <w:lang w:val="en-US"/>
      </w:rPr>
    </w:pPr>
    <w:r w:rsidRPr="00483782">
      <w:rPr>
        <w:rFonts w:ascii="Times New Roman"/>
        <w:sz w:val="24"/>
        <w:szCs w:val="24"/>
        <w:lang w:val="en-US"/>
      </w:rPr>
      <w:t>Student ID: 160043583</w:t>
    </w:r>
    <w:r>
      <w:rPr>
        <w:rFonts w:ascii="Times New Roman"/>
        <w:sz w:val="24"/>
        <w:szCs w:val="24"/>
        <w:lang w:val="en-US"/>
      </w:rPr>
      <w:t xml:space="preserve">                                                    Supervisor: Dr. Artur D’Avila Garcez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B4F"/>
    <w:multiLevelType w:val="hybridMultilevel"/>
    <w:tmpl w:val="0DBA1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227801"/>
    <w:multiLevelType w:val="hybridMultilevel"/>
    <w:tmpl w:val="078606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4F4BC7"/>
    <w:multiLevelType w:val="hybridMultilevel"/>
    <w:tmpl w:val="94AAE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392404"/>
    <w:multiLevelType w:val="hybridMultilevel"/>
    <w:tmpl w:val="36969ACA"/>
    <w:lvl w:ilvl="0" w:tplc="04A6BD5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ztjQ0tTA2NjIxsbRU0lEKTi0uzszPAykwrgUAPWCqjiwAAAA="/>
  </w:docVars>
  <w:rsids>
    <w:rsidRoot w:val="00483782"/>
    <w:rsid w:val="00015BC5"/>
    <w:rsid w:val="00027704"/>
    <w:rsid w:val="000360EF"/>
    <w:rsid w:val="00041DE9"/>
    <w:rsid w:val="00053B99"/>
    <w:rsid w:val="00067F8C"/>
    <w:rsid w:val="000E7103"/>
    <w:rsid w:val="000F337B"/>
    <w:rsid w:val="001208B7"/>
    <w:rsid w:val="001352BD"/>
    <w:rsid w:val="00140385"/>
    <w:rsid w:val="00151E22"/>
    <w:rsid w:val="0015765B"/>
    <w:rsid w:val="00180B91"/>
    <w:rsid w:val="001B3117"/>
    <w:rsid w:val="001C53D6"/>
    <w:rsid w:val="001D3788"/>
    <w:rsid w:val="001F6D0C"/>
    <w:rsid w:val="00205D17"/>
    <w:rsid w:val="002367A3"/>
    <w:rsid w:val="00260751"/>
    <w:rsid w:val="00260B0B"/>
    <w:rsid w:val="0027332C"/>
    <w:rsid w:val="002A0CA6"/>
    <w:rsid w:val="002A15D0"/>
    <w:rsid w:val="002F782F"/>
    <w:rsid w:val="00301E73"/>
    <w:rsid w:val="00326F7F"/>
    <w:rsid w:val="003452C7"/>
    <w:rsid w:val="00372B02"/>
    <w:rsid w:val="00374E1B"/>
    <w:rsid w:val="0039668C"/>
    <w:rsid w:val="003969A1"/>
    <w:rsid w:val="003A6C72"/>
    <w:rsid w:val="003B5D1D"/>
    <w:rsid w:val="003C602F"/>
    <w:rsid w:val="003C7ED9"/>
    <w:rsid w:val="003D2086"/>
    <w:rsid w:val="003D5286"/>
    <w:rsid w:val="003D7E8F"/>
    <w:rsid w:val="004057FD"/>
    <w:rsid w:val="00406A64"/>
    <w:rsid w:val="00411C87"/>
    <w:rsid w:val="00431AAA"/>
    <w:rsid w:val="004370A6"/>
    <w:rsid w:val="00443209"/>
    <w:rsid w:val="004455E4"/>
    <w:rsid w:val="00465F10"/>
    <w:rsid w:val="0047225B"/>
    <w:rsid w:val="004756BF"/>
    <w:rsid w:val="00483782"/>
    <w:rsid w:val="004C639B"/>
    <w:rsid w:val="00500E09"/>
    <w:rsid w:val="005052FA"/>
    <w:rsid w:val="00536926"/>
    <w:rsid w:val="0056375F"/>
    <w:rsid w:val="00573167"/>
    <w:rsid w:val="005972A5"/>
    <w:rsid w:val="005B673A"/>
    <w:rsid w:val="00606126"/>
    <w:rsid w:val="00612F8D"/>
    <w:rsid w:val="00613FEF"/>
    <w:rsid w:val="00616AE2"/>
    <w:rsid w:val="006645D9"/>
    <w:rsid w:val="006743C0"/>
    <w:rsid w:val="006868AD"/>
    <w:rsid w:val="00695020"/>
    <w:rsid w:val="006B030F"/>
    <w:rsid w:val="00754D89"/>
    <w:rsid w:val="00766A2B"/>
    <w:rsid w:val="00776B11"/>
    <w:rsid w:val="007832F0"/>
    <w:rsid w:val="00785021"/>
    <w:rsid w:val="007971AE"/>
    <w:rsid w:val="007E1036"/>
    <w:rsid w:val="00851A9C"/>
    <w:rsid w:val="00851F21"/>
    <w:rsid w:val="00854872"/>
    <w:rsid w:val="008557B5"/>
    <w:rsid w:val="00865822"/>
    <w:rsid w:val="00874E9F"/>
    <w:rsid w:val="008870E7"/>
    <w:rsid w:val="008A1EE2"/>
    <w:rsid w:val="008D15BF"/>
    <w:rsid w:val="008D27DA"/>
    <w:rsid w:val="008D6967"/>
    <w:rsid w:val="009033BE"/>
    <w:rsid w:val="0090483E"/>
    <w:rsid w:val="009211BB"/>
    <w:rsid w:val="00932EAF"/>
    <w:rsid w:val="00975669"/>
    <w:rsid w:val="00995187"/>
    <w:rsid w:val="009B3053"/>
    <w:rsid w:val="009B414A"/>
    <w:rsid w:val="009D5287"/>
    <w:rsid w:val="009D65A7"/>
    <w:rsid w:val="00A055FA"/>
    <w:rsid w:val="00A13854"/>
    <w:rsid w:val="00A311E6"/>
    <w:rsid w:val="00A557BF"/>
    <w:rsid w:val="00A803D6"/>
    <w:rsid w:val="00AB14CD"/>
    <w:rsid w:val="00AC50C7"/>
    <w:rsid w:val="00AD2794"/>
    <w:rsid w:val="00AF66C5"/>
    <w:rsid w:val="00B06678"/>
    <w:rsid w:val="00B11C8A"/>
    <w:rsid w:val="00B16D79"/>
    <w:rsid w:val="00B52CE4"/>
    <w:rsid w:val="00BB753F"/>
    <w:rsid w:val="00BC3B4B"/>
    <w:rsid w:val="00BC3D51"/>
    <w:rsid w:val="00BD44D5"/>
    <w:rsid w:val="00BF1704"/>
    <w:rsid w:val="00C002C6"/>
    <w:rsid w:val="00C3669C"/>
    <w:rsid w:val="00C4211B"/>
    <w:rsid w:val="00C568B9"/>
    <w:rsid w:val="00C75017"/>
    <w:rsid w:val="00C9310F"/>
    <w:rsid w:val="00CB15DF"/>
    <w:rsid w:val="00CB62F3"/>
    <w:rsid w:val="00CB657C"/>
    <w:rsid w:val="00CC6ADC"/>
    <w:rsid w:val="00CC7CE9"/>
    <w:rsid w:val="00CD05E1"/>
    <w:rsid w:val="00D2437A"/>
    <w:rsid w:val="00D2586E"/>
    <w:rsid w:val="00D840CF"/>
    <w:rsid w:val="00DA1371"/>
    <w:rsid w:val="00DC73CE"/>
    <w:rsid w:val="00DE15CD"/>
    <w:rsid w:val="00E21383"/>
    <w:rsid w:val="00E44525"/>
    <w:rsid w:val="00E61B0D"/>
    <w:rsid w:val="00E7292C"/>
    <w:rsid w:val="00E93FB3"/>
    <w:rsid w:val="00EA6908"/>
    <w:rsid w:val="00EB3F99"/>
    <w:rsid w:val="00EC699D"/>
    <w:rsid w:val="00EC6ADD"/>
    <w:rsid w:val="00EE3F65"/>
    <w:rsid w:val="00EE408A"/>
    <w:rsid w:val="00EE6DE3"/>
    <w:rsid w:val="00F24F8C"/>
    <w:rsid w:val="00F40103"/>
    <w:rsid w:val="00F47BE8"/>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29EC"/>
  <w15:chartTrackingRefBased/>
  <w15:docId w15:val="{01EE83D8-32D8-478D-9E98-36B51D38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5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83782"/>
    <w:pPr>
      <w:tabs>
        <w:tab w:val="center" w:pos="4536"/>
        <w:tab w:val="right" w:pos="9072"/>
      </w:tabs>
      <w:spacing w:after="0" w:line="240" w:lineRule="auto"/>
    </w:pPr>
  </w:style>
  <w:style w:type="character" w:customStyle="1" w:styleId="En-tteCar">
    <w:name w:val="En-tête Car"/>
    <w:basedOn w:val="Policepardfaut"/>
    <w:link w:val="En-tte"/>
    <w:uiPriority w:val="99"/>
    <w:rsid w:val="00483782"/>
  </w:style>
  <w:style w:type="paragraph" w:styleId="Pieddepage">
    <w:name w:val="footer"/>
    <w:basedOn w:val="Normal"/>
    <w:link w:val="PieddepageCar"/>
    <w:uiPriority w:val="99"/>
    <w:unhideWhenUsed/>
    <w:rsid w:val="004837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3782"/>
  </w:style>
  <w:style w:type="paragraph" w:styleId="Paragraphedeliste">
    <w:name w:val="List Paragraph"/>
    <w:basedOn w:val="Normal"/>
    <w:uiPriority w:val="34"/>
    <w:qFormat/>
    <w:rsid w:val="002A0CA6"/>
    <w:pPr>
      <w:ind w:left="720"/>
      <w:contextualSpacing/>
    </w:pPr>
  </w:style>
  <w:style w:type="character" w:styleId="Lienhypertexte">
    <w:name w:val="Hyperlink"/>
    <w:basedOn w:val="Policepardfaut"/>
    <w:uiPriority w:val="99"/>
    <w:unhideWhenUsed/>
    <w:rsid w:val="00606126"/>
    <w:rPr>
      <w:color w:val="0563C1" w:themeColor="hyperlink"/>
      <w:u w:val="single"/>
    </w:rPr>
  </w:style>
  <w:style w:type="character" w:styleId="Mentionnonrsolue">
    <w:name w:val="Unresolved Mention"/>
    <w:basedOn w:val="Policepardfaut"/>
    <w:uiPriority w:val="99"/>
    <w:semiHidden/>
    <w:unhideWhenUsed/>
    <w:rsid w:val="00606126"/>
    <w:rPr>
      <w:color w:val="808080"/>
      <w:shd w:val="clear" w:color="auto" w:fill="E6E6E6"/>
    </w:rPr>
  </w:style>
  <w:style w:type="character" w:customStyle="1" w:styleId="Titre1Car">
    <w:name w:val="Titre 1 Car"/>
    <w:basedOn w:val="Policepardfaut"/>
    <w:link w:val="Titre1"/>
    <w:uiPriority w:val="9"/>
    <w:rsid w:val="00975669"/>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BC3D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60466">
      <w:bodyDiv w:val="1"/>
      <w:marLeft w:val="0"/>
      <w:marRight w:val="0"/>
      <w:marTop w:val="0"/>
      <w:marBottom w:val="0"/>
      <w:divBdr>
        <w:top w:val="none" w:sz="0" w:space="0" w:color="auto"/>
        <w:left w:val="none" w:sz="0" w:space="0" w:color="auto"/>
        <w:bottom w:val="none" w:sz="0" w:space="0" w:color="auto"/>
        <w:right w:val="none" w:sz="0" w:space="0" w:color="auto"/>
      </w:divBdr>
    </w:div>
    <w:div w:id="293684873">
      <w:bodyDiv w:val="1"/>
      <w:marLeft w:val="0"/>
      <w:marRight w:val="0"/>
      <w:marTop w:val="0"/>
      <w:marBottom w:val="0"/>
      <w:divBdr>
        <w:top w:val="none" w:sz="0" w:space="0" w:color="auto"/>
        <w:left w:val="none" w:sz="0" w:space="0" w:color="auto"/>
        <w:bottom w:val="none" w:sz="0" w:space="0" w:color="auto"/>
        <w:right w:val="none" w:sz="0" w:space="0" w:color="auto"/>
      </w:divBdr>
      <w:divsChild>
        <w:div w:id="1008479863">
          <w:marLeft w:val="0"/>
          <w:marRight w:val="0"/>
          <w:marTop w:val="0"/>
          <w:marBottom w:val="0"/>
          <w:divBdr>
            <w:top w:val="none" w:sz="0" w:space="0" w:color="auto"/>
            <w:left w:val="none" w:sz="0" w:space="0" w:color="auto"/>
            <w:bottom w:val="none" w:sz="0" w:space="0" w:color="auto"/>
            <w:right w:val="none" w:sz="0" w:space="0" w:color="auto"/>
          </w:divBdr>
        </w:div>
      </w:divsChild>
    </w:div>
    <w:div w:id="344326415">
      <w:bodyDiv w:val="1"/>
      <w:marLeft w:val="0"/>
      <w:marRight w:val="0"/>
      <w:marTop w:val="0"/>
      <w:marBottom w:val="0"/>
      <w:divBdr>
        <w:top w:val="none" w:sz="0" w:space="0" w:color="auto"/>
        <w:left w:val="none" w:sz="0" w:space="0" w:color="auto"/>
        <w:bottom w:val="none" w:sz="0" w:space="0" w:color="auto"/>
        <w:right w:val="none" w:sz="0" w:space="0" w:color="auto"/>
      </w:divBdr>
    </w:div>
    <w:div w:id="352192395">
      <w:bodyDiv w:val="1"/>
      <w:marLeft w:val="0"/>
      <w:marRight w:val="0"/>
      <w:marTop w:val="0"/>
      <w:marBottom w:val="0"/>
      <w:divBdr>
        <w:top w:val="none" w:sz="0" w:space="0" w:color="auto"/>
        <w:left w:val="none" w:sz="0" w:space="0" w:color="auto"/>
        <w:bottom w:val="none" w:sz="0" w:space="0" w:color="auto"/>
        <w:right w:val="none" w:sz="0" w:space="0" w:color="auto"/>
      </w:divBdr>
    </w:div>
    <w:div w:id="540897785">
      <w:bodyDiv w:val="1"/>
      <w:marLeft w:val="0"/>
      <w:marRight w:val="0"/>
      <w:marTop w:val="0"/>
      <w:marBottom w:val="0"/>
      <w:divBdr>
        <w:top w:val="none" w:sz="0" w:space="0" w:color="auto"/>
        <w:left w:val="none" w:sz="0" w:space="0" w:color="auto"/>
        <w:bottom w:val="none" w:sz="0" w:space="0" w:color="auto"/>
        <w:right w:val="none" w:sz="0" w:space="0" w:color="auto"/>
      </w:divBdr>
      <w:divsChild>
        <w:div w:id="851919597">
          <w:marLeft w:val="0"/>
          <w:marRight w:val="0"/>
          <w:marTop w:val="0"/>
          <w:marBottom w:val="0"/>
          <w:divBdr>
            <w:top w:val="none" w:sz="0" w:space="0" w:color="auto"/>
            <w:left w:val="none" w:sz="0" w:space="0" w:color="auto"/>
            <w:bottom w:val="none" w:sz="0" w:space="0" w:color="auto"/>
            <w:right w:val="none" w:sz="0" w:space="0" w:color="auto"/>
          </w:divBdr>
        </w:div>
      </w:divsChild>
    </w:div>
    <w:div w:id="929968908">
      <w:bodyDiv w:val="1"/>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sChild>
    </w:div>
    <w:div w:id="1396970856">
      <w:bodyDiv w:val="1"/>
      <w:marLeft w:val="0"/>
      <w:marRight w:val="0"/>
      <w:marTop w:val="0"/>
      <w:marBottom w:val="0"/>
      <w:divBdr>
        <w:top w:val="none" w:sz="0" w:space="0" w:color="auto"/>
        <w:left w:val="none" w:sz="0" w:space="0" w:color="auto"/>
        <w:bottom w:val="none" w:sz="0" w:space="0" w:color="auto"/>
        <w:right w:val="none" w:sz="0" w:space="0" w:color="auto"/>
      </w:divBdr>
      <w:divsChild>
        <w:div w:id="1107652448">
          <w:marLeft w:val="0"/>
          <w:marRight w:val="0"/>
          <w:marTop w:val="0"/>
          <w:marBottom w:val="0"/>
          <w:divBdr>
            <w:top w:val="none" w:sz="0" w:space="0" w:color="auto"/>
            <w:left w:val="none" w:sz="0" w:space="0" w:color="auto"/>
            <w:bottom w:val="none" w:sz="0" w:space="0" w:color="auto"/>
            <w:right w:val="none" w:sz="0" w:space="0" w:color="auto"/>
          </w:divBdr>
        </w:div>
      </w:divsChild>
    </w:div>
    <w:div w:id="1419717009">
      <w:bodyDiv w:val="1"/>
      <w:marLeft w:val="0"/>
      <w:marRight w:val="0"/>
      <w:marTop w:val="0"/>
      <w:marBottom w:val="0"/>
      <w:divBdr>
        <w:top w:val="none" w:sz="0" w:space="0" w:color="auto"/>
        <w:left w:val="none" w:sz="0" w:space="0" w:color="auto"/>
        <w:bottom w:val="none" w:sz="0" w:space="0" w:color="auto"/>
        <w:right w:val="none" w:sz="0" w:space="0" w:color="auto"/>
      </w:divBdr>
    </w:div>
    <w:div w:id="1475484986">
      <w:bodyDiv w:val="1"/>
      <w:marLeft w:val="0"/>
      <w:marRight w:val="0"/>
      <w:marTop w:val="0"/>
      <w:marBottom w:val="0"/>
      <w:divBdr>
        <w:top w:val="none" w:sz="0" w:space="0" w:color="auto"/>
        <w:left w:val="none" w:sz="0" w:space="0" w:color="auto"/>
        <w:bottom w:val="none" w:sz="0" w:space="0" w:color="auto"/>
        <w:right w:val="none" w:sz="0" w:space="0" w:color="auto"/>
      </w:divBdr>
      <w:divsChild>
        <w:div w:id="1940873622">
          <w:marLeft w:val="0"/>
          <w:marRight w:val="0"/>
          <w:marTop w:val="0"/>
          <w:marBottom w:val="0"/>
          <w:divBdr>
            <w:top w:val="none" w:sz="0" w:space="0" w:color="auto"/>
            <w:left w:val="none" w:sz="0" w:space="0" w:color="auto"/>
            <w:bottom w:val="none" w:sz="0" w:space="0" w:color="auto"/>
            <w:right w:val="none" w:sz="0" w:space="0" w:color="auto"/>
          </w:divBdr>
        </w:div>
      </w:divsChild>
    </w:div>
    <w:div w:id="1564216044">
      <w:bodyDiv w:val="1"/>
      <w:marLeft w:val="0"/>
      <w:marRight w:val="0"/>
      <w:marTop w:val="0"/>
      <w:marBottom w:val="0"/>
      <w:divBdr>
        <w:top w:val="none" w:sz="0" w:space="0" w:color="auto"/>
        <w:left w:val="none" w:sz="0" w:space="0" w:color="auto"/>
        <w:bottom w:val="none" w:sz="0" w:space="0" w:color="auto"/>
        <w:right w:val="none" w:sz="0" w:space="0" w:color="auto"/>
      </w:divBdr>
      <w:divsChild>
        <w:div w:id="1711805117">
          <w:marLeft w:val="0"/>
          <w:marRight w:val="0"/>
          <w:marTop w:val="0"/>
          <w:marBottom w:val="0"/>
          <w:divBdr>
            <w:top w:val="none" w:sz="0" w:space="0" w:color="auto"/>
            <w:left w:val="none" w:sz="0" w:space="0" w:color="auto"/>
            <w:bottom w:val="none" w:sz="0" w:space="0" w:color="auto"/>
            <w:right w:val="none" w:sz="0" w:space="0" w:color="auto"/>
          </w:divBdr>
        </w:div>
      </w:divsChild>
    </w:div>
    <w:div w:id="1790315027">
      <w:bodyDiv w:val="1"/>
      <w:marLeft w:val="0"/>
      <w:marRight w:val="0"/>
      <w:marTop w:val="0"/>
      <w:marBottom w:val="0"/>
      <w:divBdr>
        <w:top w:val="none" w:sz="0" w:space="0" w:color="auto"/>
        <w:left w:val="none" w:sz="0" w:space="0" w:color="auto"/>
        <w:bottom w:val="none" w:sz="0" w:space="0" w:color="auto"/>
        <w:right w:val="none" w:sz="0" w:space="0" w:color="auto"/>
      </w:divBdr>
      <w:divsChild>
        <w:div w:id="2057393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guru.in/publications/why-banks-and-other-financial-institutions-predict-income-of-their-customers/" TargetMode="External"/><Relationship Id="rId13" Type="http://schemas.openxmlformats.org/officeDocument/2006/relationships/hyperlink" Target="http://ieeexplore.ieee.org/search/searchresult.jsp?searchWithin=%22Authors%22:.QT.Bernardo%20A.%20Huberman.QT.&amp;newsearch=tru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ieeexplore.ieee.org/search/searchresult.jsp?searchWithin=%22Authors%22:.QT.Sitaram%20Asur.QT.&amp;newsearch=tr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0-doi-org.wam.city.ac.uk/10.1109/ACSSC.2015.742146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0-ieeexplore.ieee.org.wam.city.ac.uk/xpl/mostRecentIssue.jsp?punumber=7405775" TargetMode="External"/><Relationship Id="rId4" Type="http://schemas.openxmlformats.org/officeDocument/2006/relationships/webSettings" Target="webSettings.xml"/><Relationship Id="rId9" Type="http://schemas.openxmlformats.org/officeDocument/2006/relationships/hyperlink" Target="https://www.kaggle.com/c/job-salary-prediction"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4689</TotalTime>
  <Pages>9</Pages>
  <Words>3124</Words>
  <Characters>17184</Characters>
  <Application>Microsoft Office Word</Application>
  <DocSecurity>0</DocSecurity>
  <Lines>143</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ben youssef</dc:creator>
  <cp:keywords/>
  <dc:description/>
  <cp:lastModifiedBy>wassim ben youssef</cp:lastModifiedBy>
  <cp:revision>104</cp:revision>
  <dcterms:created xsi:type="dcterms:W3CDTF">2017-06-27T15:59:00Z</dcterms:created>
  <dcterms:modified xsi:type="dcterms:W3CDTF">2017-07-16T22:06:00Z</dcterms:modified>
</cp:coreProperties>
</file>